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7CF6" w14:textId="77777777" w:rsidR="00366E4D" w:rsidRPr="005872EC" w:rsidRDefault="00366E4D" w:rsidP="00366E4D">
      <w:pPr>
        <w:pStyle w:val="SuperTitle"/>
        <w:rPr>
          <w:rFonts w:cs="Arial"/>
          <w:lang w:val="es-MX"/>
        </w:rPr>
      </w:pPr>
      <w:r w:rsidRPr="005872EC">
        <w:rPr>
          <w:rFonts w:cs="Arial"/>
          <w:lang w:val="es-MX"/>
        </w:rPr>
        <w:tab/>
      </w:r>
    </w:p>
    <w:p w14:paraId="166CD8B7" w14:textId="45D472E1"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del w:id="4" w:author="Suemi Castillo" w:date="2021-04-28T17:28:00Z">
        <w:r w:rsidR="009D482F" w:rsidRPr="005872EC" w:rsidDel="00486D32">
          <w:rPr>
            <w:rFonts w:cs="Arial"/>
            <w:color w:val="8064A2" w:themeColor="accent4"/>
            <w:sz w:val="40"/>
            <w:szCs w:val="40"/>
            <w:lang w:val="es-MX"/>
          </w:rPr>
          <w:delText>[Nombre del proyecto]</w:delText>
        </w:r>
      </w:del>
      <w:ins w:id="5" w:author="Suemi Castillo" w:date="2021-04-28T17:28:00Z">
        <w:r w:rsidR="00486D32">
          <w:rPr>
            <w:rFonts w:cs="Arial"/>
            <w:color w:val="8064A2" w:themeColor="accent4"/>
            <w:sz w:val="40"/>
            <w:szCs w:val="40"/>
            <w:lang w:val="es-MX"/>
          </w:rPr>
          <w:t>Impulso al trabajo independiente</w:t>
        </w:r>
      </w:ins>
    </w:p>
    <w:p w14:paraId="68C294F5" w14:textId="3E59CE0C" w:rsidR="00366E4D" w:rsidRPr="005872EC" w:rsidRDefault="009D482F" w:rsidP="00366E4D">
      <w:pPr>
        <w:pStyle w:val="ByLine"/>
        <w:rPr>
          <w:rFonts w:cs="Arial"/>
          <w:lang w:val="es-MX"/>
        </w:rPr>
      </w:pPr>
      <w:r w:rsidRPr="005872EC">
        <w:rPr>
          <w:rFonts w:cs="Arial"/>
          <w:lang w:val="es-MX"/>
        </w:rPr>
        <w:t xml:space="preserve">Versión </w:t>
      </w:r>
      <w:del w:id="6" w:author="Suemi Castillo" w:date="2021-04-28T17:00:00Z">
        <w:r w:rsidRPr="005872EC" w:rsidDel="00291D0E">
          <w:rPr>
            <w:rFonts w:cs="Arial"/>
            <w:color w:val="8064A2" w:themeColor="accent4"/>
            <w:lang w:val="es-MX"/>
          </w:rPr>
          <w:delText>[número de versión]</w:delText>
        </w:r>
      </w:del>
      <w:ins w:id="7" w:author="Suemi Castillo" w:date="2021-04-28T17:00:00Z">
        <w:r w:rsidR="00291D0E">
          <w:rPr>
            <w:rFonts w:cs="Arial"/>
            <w:color w:val="8064A2" w:themeColor="accent4"/>
            <w:lang w:val="es-MX"/>
          </w:rPr>
          <w:t>1.0</w:t>
        </w:r>
      </w:ins>
    </w:p>
    <w:p w14:paraId="0BD968DA"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2E98319D" w14:textId="2C593C56" w:rsidR="009D482F" w:rsidRPr="005872EC" w:rsidRDefault="009D482F" w:rsidP="009D482F">
      <w:pPr>
        <w:pStyle w:val="ByLine"/>
        <w:spacing w:before="0" w:after="0" w:line="360" w:lineRule="auto"/>
        <w:rPr>
          <w:rFonts w:cs="Arial"/>
          <w:color w:val="8064A2" w:themeColor="accent4"/>
          <w:lang w:val="es-MX"/>
        </w:rPr>
      </w:pPr>
      <w:del w:id="8" w:author="Suemi Castillo" w:date="2021-04-28T17:00:00Z">
        <w:r w:rsidRPr="005872EC" w:rsidDel="00291D0E">
          <w:rPr>
            <w:rFonts w:cs="Arial"/>
            <w:color w:val="8064A2" w:themeColor="accent4"/>
            <w:lang w:val="es-MX"/>
          </w:rPr>
          <w:delText>[Autor 1]</w:delText>
        </w:r>
      </w:del>
      <w:ins w:id="9" w:author="Suemi Castillo" w:date="2021-04-28T17:00:00Z">
        <w:r w:rsidR="00291D0E">
          <w:rPr>
            <w:rFonts w:cs="Arial"/>
            <w:color w:val="8064A2" w:themeColor="accent4"/>
            <w:lang w:val="es-MX"/>
          </w:rPr>
          <w:t xml:space="preserve">Dana Jocelyn </w:t>
        </w:r>
        <w:proofErr w:type="spellStart"/>
        <w:r w:rsidR="00291D0E">
          <w:rPr>
            <w:rFonts w:cs="Arial"/>
            <w:color w:val="8064A2" w:themeColor="accent4"/>
            <w:lang w:val="es-MX"/>
          </w:rPr>
          <w:t>Bagundo</w:t>
        </w:r>
        <w:proofErr w:type="spellEnd"/>
        <w:r w:rsidR="00291D0E">
          <w:rPr>
            <w:rFonts w:cs="Arial"/>
            <w:color w:val="8064A2" w:themeColor="accent4"/>
            <w:lang w:val="es-MX"/>
          </w:rPr>
          <w:t xml:space="preserve"> González</w:t>
        </w:r>
      </w:ins>
    </w:p>
    <w:p w14:paraId="1FB41347" w14:textId="5C285F6C"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del w:id="10" w:author="Suemi Castillo" w:date="2021-04-28T17:00:00Z">
        <w:r w:rsidRPr="005872EC" w:rsidDel="00291D0E">
          <w:rPr>
            <w:rFonts w:cs="Arial"/>
            <w:color w:val="8064A2" w:themeColor="accent4"/>
            <w:lang w:val="es-MX"/>
          </w:rPr>
          <w:delText>[Autor 2]</w:delText>
        </w:r>
      </w:del>
      <w:ins w:id="11" w:author="Suemi Castillo" w:date="2021-04-28T17:00:00Z">
        <w:r w:rsidR="00291D0E">
          <w:rPr>
            <w:rFonts w:cs="Arial"/>
            <w:color w:val="8064A2" w:themeColor="accent4"/>
            <w:lang w:val="es-MX"/>
          </w:rPr>
          <w:t>Suemi Andrea Castillo González</w:t>
        </w:r>
      </w:ins>
    </w:p>
    <w:p w14:paraId="5A5449F5" w14:textId="73B7D712"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del w:id="12" w:author="Suemi Castillo" w:date="2021-04-28T17:01:00Z">
        <w:r w:rsidRPr="005872EC" w:rsidDel="00291D0E">
          <w:rPr>
            <w:rFonts w:cs="Arial"/>
            <w:color w:val="8064A2" w:themeColor="accent4"/>
            <w:lang w:val="es-MX"/>
          </w:rPr>
          <w:delText>[Autor 3]</w:delText>
        </w:r>
      </w:del>
      <w:ins w:id="13" w:author="Suemi Castillo" w:date="2021-04-28T17:01:00Z">
        <w:r w:rsidR="00291D0E">
          <w:rPr>
            <w:rFonts w:cs="Arial"/>
            <w:color w:val="8064A2" w:themeColor="accent4"/>
            <w:lang w:val="es-MX"/>
          </w:rPr>
          <w:t>Jairo Josué Cristóbal Franco</w:t>
        </w:r>
      </w:ins>
    </w:p>
    <w:p w14:paraId="6EA61A90" w14:textId="66B216C4" w:rsidR="009D482F" w:rsidRPr="005872EC" w:rsidRDefault="009D482F" w:rsidP="009D482F">
      <w:pPr>
        <w:pStyle w:val="ByLine"/>
        <w:spacing w:before="0" w:after="0" w:line="360" w:lineRule="auto"/>
        <w:rPr>
          <w:rFonts w:cs="Arial"/>
          <w:color w:val="8064A2" w:themeColor="accent4"/>
          <w:lang w:val="es-MX"/>
        </w:rPr>
      </w:pPr>
      <w:del w:id="14" w:author="Suemi Castillo" w:date="2021-04-28T17:01:00Z">
        <w:r w:rsidRPr="005872EC" w:rsidDel="00291D0E">
          <w:rPr>
            <w:rFonts w:cs="Arial"/>
            <w:color w:val="8064A2" w:themeColor="accent4"/>
            <w:lang w:val="es-MX"/>
          </w:rPr>
          <w:delText xml:space="preserve"> [Autor 4]</w:delText>
        </w:r>
      </w:del>
      <w:ins w:id="15" w:author="Suemi Castillo" w:date="2021-04-28T17:01:00Z">
        <w:r w:rsidR="00291D0E">
          <w:rPr>
            <w:rFonts w:cs="Arial"/>
            <w:color w:val="8064A2" w:themeColor="accent4"/>
            <w:lang w:val="es-MX"/>
          </w:rPr>
          <w:t>Emmanuel Azcorra Balam</w:t>
        </w:r>
      </w:ins>
    </w:p>
    <w:p w14:paraId="7555E8FD" w14:textId="77777777" w:rsidR="00366E4D" w:rsidRPr="005872EC" w:rsidRDefault="00366E4D" w:rsidP="00366E4D">
      <w:pPr>
        <w:pStyle w:val="ChangeHistoryTitle"/>
        <w:spacing w:before="0"/>
        <w:rPr>
          <w:sz w:val="32"/>
          <w:lang w:val="es-MX"/>
        </w:rPr>
      </w:pPr>
    </w:p>
    <w:p w14:paraId="7BD83AA7" w14:textId="77777777" w:rsidR="00366E4D" w:rsidRPr="005872EC" w:rsidRDefault="00366E4D" w:rsidP="00366E4D">
      <w:pPr>
        <w:pStyle w:val="ChangeHistoryTitle"/>
        <w:spacing w:before="0"/>
        <w:rPr>
          <w:sz w:val="32"/>
          <w:lang w:val="es-MX"/>
        </w:rPr>
        <w:sectPr w:rsidR="00366E4D" w:rsidRPr="005872EC"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314F058A"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3F945620"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38B8DF0B" w14:textId="77777777" w:rsidR="00187E0D" w:rsidRPr="005872EC" w:rsidRDefault="00D1261A">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27518589" w14:textId="77777777" w:rsidR="00187E0D" w:rsidRPr="005872EC" w:rsidRDefault="00D1261A">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7D7C98C1" w14:textId="77777777" w:rsidR="00187E0D" w:rsidRPr="005872EC" w:rsidRDefault="00D1261A">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0856A8" w:rsidRPr="005872EC">
              <w:rPr>
                <w:webHidden/>
                <w:lang w:val="es-MX"/>
              </w:rPr>
              <w:t>3</w:t>
            </w:r>
            <w:r w:rsidR="00187E0D" w:rsidRPr="005872EC">
              <w:rPr>
                <w:webHidden/>
                <w:lang w:val="es-MX"/>
              </w:rPr>
              <w:fldChar w:fldCharType="end"/>
            </w:r>
          </w:hyperlink>
        </w:p>
        <w:p w14:paraId="2FFD28F6" w14:textId="77777777" w:rsidR="00803152" w:rsidRPr="005872EC" w:rsidRDefault="00803152">
          <w:pPr>
            <w:rPr>
              <w:lang w:val="es-MX"/>
            </w:rPr>
          </w:pPr>
          <w:r w:rsidRPr="005872EC">
            <w:rPr>
              <w:b/>
              <w:bCs/>
              <w:lang w:val="es-MX"/>
            </w:rPr>
            <w:fldChar w:fldCharType="end"/>
          </w:r>
        </w:p>
      </w:sdtContent>
    </w:sdt>
    <w:p w14:paraId="1E194128" w14:textId="77777777" w:rsidR="00366E4D" w:rsidRPr="005872EC" w:rsidRDefault="00366E4D" w:rsidP="00803152">
      <w:pPr>
        <w:pStyle w:val="TOCTitle"/>
        <w:jc w:val="center"/>
        <w:rPr>
          <w:rFonts w:cs="Arial"/>
          <w:lang w:val="es-MX"/>
        </w:rPr>
      </w:pPr>
    </w:p>
    <w:p w14:paraId="49E56290" w14:textId="77777777" w:rsidR="00803152" w:rsidRPr="005872EC" w:rsidRDefault="00803152" w:rsidP="00803152">
      <w:pPr>
        <w:pStyle w:val="TOCTitle"/>
        <w:jc w:val="center"/>
        <w:rPr>
          <w:rFonts w:cs="Arial"/>
          <w:lang w:val="es-MX"/>
        </w:rPr>
      </w:pPr>
    </w:p>
    <w:p w14:paraId="00030FA6" w14:textId="77777777" w:rsidR="00366E4D" w:rsidRPr="005872EC" w:rsidRDefault="00366E4D" w:rsidP="00366E4D">
      <w:pPr>
        <w:rPr>
          <w:lang w:val="es-MX"/>
        </w:rPr>
      </w:pPr>
    </w:p>
    <w:p w14:paraId="107C04E9" w14:textId="77777777" w:rsidR="00187E0D" w:rsidRPr="005872EC" w:rsidRDefault="00C523CD" w:rsidP="00187E0D">
      <w:pPr>
        <w:pStyle w:val="Ttulo1"/>
        <w:rPr>
          <w:lang w:val="es-MX"/>
        </w:rPr>
      </w:pPr>
      <w:bookmarkStart w:id="28" w:name="_Toc264212870"/>
      <w:bookmarkStart w:id="29" w:name="_Toc359986502"/>
      <w:r w:rsidRPr="005872EC">
        <w:rPr>
          <w:lang w:val="es-MX"/>
        </w:rPr>
        <w:br w:type="page"/>
      </w:r>
      <w:bookmarkStart w:id="30" w:name="_Toc290629430"/>
      <w:bookmarkEnd w:id="28"/>
      <w:bookmarkEnd w:id="29"/>
      <w:r w:rsidR="00187E0D" w:rsidRPr="005872EC">
        <w:rPr>
          <w:lang w:val="es-MX"/>
        </w:rPr>
        <w:lastRenderedPageBreak/>
        <w:t>Introducción</w:t>
      </w:r>
      <w:bookmarkEnd w:id="30"/>
    </w:p>
    <w:p w14:paraId="6C974ED2" w14:textId="7817F645" w:rsidR="00437072" w:rsidRPr="00DD1DE8" w:rsidRDefault="009D482F">
      <w:pPr>
        <w:rPr>
          <w:ins w:id="31" w:author="Suemi Castillo" w:date="2021-04-28T17:29:00Z"/>
          <w:rFonts w:asciiTheme="minorHAnsi" w:hAnsiTheme="minorHAnsi" w:cstheme="minorHAnsi"/>
          <w:iCs/>
          <w:lang w:val="es-MX"/>
          <w:rPrChange w:id="32" w:author="Suemi Castillo" w:date="2021-05-06T02:31:00Z">
            <w:rPr>
              <w:ins w:id="33" w:author="Suemi Castillo" w:date="2021-04-28T17:29:00Z"/>
              <w:rFonts w:asciiTheme="minorHAnsi" w:hAnsiTheme="minorHAnsi" w:cstheme="minorHAnsi"/>
              <w:color w:val="8064A2" w:themeColor="accent4"/>
              <w:lang w:val="es-MX"/>
            </w:rPr>
          </w:rPrChange>
        </w:rPr>
        <w:pPrChange w:id="34" w:author="Suemi Castillo" w:date="2021-05-06T02:31:00Z">
          <w:pPr>
            <w:jc w:val="both"/>
          </w:pPr>
        </w:pPrChange>
      </w:pPr>
      <w:del w:id="35" w:author="Suemi Castillo" w:date="2021-05-03T06:45:00Z">
        <w:r w:rsidRPr="00DD1DE8" w:rsidDel="007212DD">
          <w:rPr>
            <w:rFonts w:asciiTheme="minorHAnsi" w:hAnsiTheme="minorHAnsi" w:cstheme="minorHAnsi"/>
            <w:iCs/>
            <w:lang w:val="es-MX"/>
            <w:rPrChange w:id="36" w:author="Suemi Castillo" w:date="2021-05-06T02:31:00Z">
              <w:rPr>
                <w:rFonts w:asciiTheme="minorHAnsi" w:hAnsiTheme="minorHAnsi" w:cstheme="minorHAnsi"/>
                <w:color w:val="8064A2" w:themeColor="accent4"/>
                <w:lang w:val="es-MX"/>
              </w:rPr>
            </w:rPrChange>
          </w:rPr>
          <w:delText>[Una breve introducción al presente documento, su estructura y finalidad]</w:delText>
        </w:r>
      </w:del>
      <w:ins w:id="37" w:author="Suemi Castillo" w:date="2021-04-28T17:16:00Z">
        <w:r w:rsidR="00437072" w:rsidRPr="00DD1DE8">
          <w:rPr>
            <w:rFonts w:asciiTheme="minorHAnsi" w:hAnsiTheme="minorHAnsi" w:cstheme="minorHAnsi"/>
            <w:iCs/>
            <w:lang w:val="es-MX"/>
            <w:rPrChange w:id="38" w:author="Suemi Castillo" w:date="2021-05-06T02:31:00Z">
              <w:rPr>
                <w:rFonts w:asciiTheme="minorHAnsi" w:hAnsiTheme="minorHAnsi" w:cstheme="minorHAnsi"/>
                <w:color w:val="8064A2" w:themeColor="accent4"/>
                <w:lang w:val="es-MX"/>
              </w:rPr>
            </w:rPrChange>
          </w:rPr>
          <w:t xml:space="preserve">Según los datos más recientes </w:t>
        </w:r>
      </w:ins>
      <w:ins w:id="39" w:author="Suemi Castillo" w:date="2021-05-03T10:06:00Z">
        <w:r w:rsidR="008E3D68" w:rsidRPr="00DD1DE8">
          <w:rPr>
            <w:rFonts w:asciiTheme="minorHAnsi" w:hAnsiTheme="minorHAnsi" w:cstheme="minorHAnsi"/>
            <w:iCs/>
            <w:lang w:val="es-MX"/>
            <w:rPrChange w:id="40" w:author="Suemi Castillo" w:date="2021-05-06T02:31:00Z">
              <w:rPr>
                <w:rFonts w:asciiTheme="minorHAnsi" w:hAnsiTheme="minorHAnsi" w:cstheme="minorHAnsi"/>
                <w:color w:val="8064A2" w:themeColor="accent4"/>
                <w:lang w:val="es-MX"/>
              </w:rPr>
            </w:rPrChange>
          </w:rPr>
          <w:t>obtenidos</w:t>
        </w:r>
      </w:ins>
      <w:ins w:id="41" w:author="Suemi Castillo" w:date="2021-04-28T17:16:00Z">
        <w:r w:rsidR="00437072" w:rsidRPr="00DD1DE8">
          <w:rPr>
            <w:rFonts w:asciiTheme="minorHAnsi" w:hAnsiTheme="minorHAnsi" w:cstheme="minorHAnsi"/>
            <w:iCs/>
            <w:lang w:val="es-MX"/>
            <w:rPrChange w:id="42" w:author="Suemi Castillo" w:date="2021-05-06T02:31:00Z">
              <w:rPr>
                <w:rFonts w:asciiTheme="minorHAnsi" w:hAnsiTheme="minorHAnsi" w:cstheme="minorHAnsi"/>
                <w:color w:val="8064A2" w:themeColor="accent4"/>
                <w:lang w:val="es-MX"/>
              </w:rPr>
            </w:rPrChange>
          </w:rPr>
          <w:t xml:space="preserve"> por parte del INEGI (</w:t>
        </w:r>
      </w:ins>
      <w:ins w:id="43" w:author="Suemi Castillo" w:date="2021-04-28T17:17:00Z">
        <w:r w:rsidR="00437072" w:rsidRPr="00DD1DE8">
          <w:rPr>
            <w:rFonts w:asciiTheme="minorHAnsi" w:hAnsiTheme="minorHAnsi" w:cstheme="minorHAnsi"/>
            <w:iCs/>
            <w:lang w:val="es-MX"/>
            <w:rPrChange w:id="44" w:author="Suemi Castillo" w:date="2021-05-06T02:31:00Z">
              <w:rPr>
                <w:rFonts w:asciiTheme="minorHAnsi" w:hAnsiTheme="minorHAnsi" w:cstheme="minorHAnsi"/>
                <w:color w:val="8064A2" w:themeColor="accent4"/>
                <w:lang w:val="es-MX"/>
              </w:rPr>
            </w:rPrChange>
          </w:rPr>
          <w:t>Instituto Nacional de Estadística y Geografía)</w:t>
        </w:r>
      </w:ins>
      <w:ins w:id="45" w:author="Suemi Castillo" w:date="2021-04-28T17:18:00Z">
        <w:r w:rsidR="00437072" w:rsidRPr="00DD1DE8">
          <w:rPr>
            <w:rFonts w:asciiTheme="minorHAnsi" w:hAnsiTheme="minorHAnsi" w:cstheme="minorHAnsi"/>
            <w:iCs/>
            <w:lang w:val="es-MX"/>
            <w:rPrChange w:id="46" w:author="Suemi Castillo" w:date="2021-05-06T02:31:00Z">
              <w:rPr>
                <w:rFonts w:asciiTheme="minorHAnsi" w:hAnsiTheme="minorHAnsi" w:cstheme="minorHAnsi"/>
                <w:color w:val="8064A2" w:themeColor="accent4"/>
                <w:lang w:val="es-MX"/>
              </w:rPr>
            </w:rPrChange>
          </w:rPr>
          <w:t xml:space="preserve">, en el país tenemos 55.9 millones de mexicanos incluidos en la </w:t>
        </w:r>
      </w:ins>
      <w:ins w:id="47" w:author="Suemi Castillo" w:date="2021-04-28T17:19:00Z">
        <w:r w:rsidR="00486D32" w:rsidRPr="00DD1DE8">
          <w:rPr>
            <w:rFonts w:asciiTheme="minorHAnsi" w:hAnsiTheme="minorHAnsi" w:cstheme="minorHAnsi"/>
            <w:iCs/>
            <w:lang w:val="es-MX"/>
            <w:rPrChange w:id="48" w:author="Suemi Castillo" w:date="2021-05-06T02:31:00Z">
              <w:rPr>
                <w:rFonts w:asciiTheme="minorHAnsi" w:hAnsiTheme="minorHAnsi" w:cstheme="minorHAnsi"/>
                <w:color w:val="8064A2" w:themeColor="accent4"/>
                <w:lang w:val="es-MX"/>
              </w:rPr>
            </w:rPrChange>
          </w:rPr>
          <w:t>categoría de población económicamente activa, sin emba</w:t>
        </w:r>
      </w:ins>
      <w:ins w:id="49" w:author="Suemi Castillo" w:date="2021-04-28T17:20:00Z">
        <w:r w:rsidR="00486D32" w:rsidRPr="00DD1DE8">
          <w:rPr>
            <w:rFonts w:asciiTheme="minorHAnsi" w:hAnsiTheme="minorHAnsi" w:cstheme="minorHAnsi"/>
            <w:iCs/>
            <w:lang w:val="es-MX"/>
            <w:rPrChange w:id="50" w:author="Suemi Castillo" w:date="2021-05-06T02:31:00Z">
              <w:rPr>
                <w:rFonts w:asciiTheme="minorHAnsi" w:hAnsiTheme="minorHAnsi" w:cstheme="minorHAnsi"/>
                <w:color w:val="8064A2" w:themeColor="accent4"/>
                <w:lang w:val="es-MX"/>
              </w:rPr>
            </w:rPrChange>
          </w:rPr>
          <w:t>rgo, también se conoce que un poco más del 60% de estos mexicanos tienen un ingreso mensual de menos de $7,500</w:t>
        </w:r>
      </w:ins>
      <w:ins w:id="51" w:author="Suemi Castillo" w:date="2021-04-28T17:21:00Z">
        <w:r w:rsidR="00486D32" w:rsidRPr="00DD1DE8">
          <w:rPr>
            <w:rFonts w:asciiTheme="minorHAnsi" w:hAnsiTheme="minorHAnsi" w:cstheme="minorHAnsi"/>
            <w:iCs/>
            <w:lang w:val="es-MX"/>
            <w:rPrChange w:id="52" w:author="Suemi Castillo" w:date="2021-05-06T02:31:00Z">
              <w:rPr>
                <w:rFonts w:asciiTheme="minorHAnsi" w:hAnsiTheme="minorHAnsi" w:cstheme="minorHAnsi"/>
                <w:color w:val="8064A2" w:themeColor="accent4"/>
                <w:lang w:val="es-MX"/>
              </w:rPr>
            </w:rPrChange>
          </w:rPr>
          <w:t>, cuando el gasto promedio de una familia de 4 integrantes f</w:t>
        </w:r>
      </w:ins>
      <w:ins w:id="53" w:author="Suemi Castillo" w:date="2021-04-28T17:22:00Z">
        <w:r w:rsidR="00486D32" w:rsidRPr="00DD1DE8">
          <w:rPr>
            <w:rFonts w:asciiTheme="minorHAnsi" w:hAnsiTheme="minorHAnsi" w:cstheme="minorHAnsi"/>
            <w:iCs/>
            <w:lang w:val="es-MX"/>
            <w:rPrChange w:id="54" w:author="Suemi Castillo" w:date="2021-05-06T02:31:00Z">
              <w:rPr>
                <w:rFonts w:asciiTheme="minorHAnsi" w:hAnsiTheme="minorHAnsi" w:cstheme="minorHAnsi"/>
                <w:color w:val="8064A2" w:themeColor="accent4"/>
                <w:lang w:val="es-MX"/>
              </w:rPr>
            </w:rPrChange>
          </w:rPr>
          <w:t xml:space="preserve">ue aproximado a $15,700 mensuales </w:t>
        </w:r>
      </w:ins>
      <w:ins w:id="55" w:author="Suemi Castillo" w:date="2021-04-28T17:23:00Z">
        <w:r w:rsidR="00486D32" w:rsidRPr="00DD1DE8">
          <w:rPr>
            <w:rFonts w:asciiTheme="minorHAnsi" w:hAnsiTheme="minorHAnsi" w:cstheme="minorHAnsi"/>
            <w:iCs/>
            <w:lang w:val="es-MX"/>
            <w:rPrChange w:id="56" w:author="Suemi Castillo" w:date="2021-05-06T02:31:00Z">
              <w:rPr>
                <w:rFonts w:asciiTheme="minorHAnsi" w:hAnsiTheme="minorHAnsi" w:cstheme="minorHAnsi"/>
                <w:color w:val="8064A2" w:themeColor="accent4"/>
                <w:lang w:val="es-MX"/>
              </w:rPr>
            </w:rPrChange>
          </w:rPr>
          <w:t>para el 2018.</w:t>
        </w:r>
      </w:ins>
    </w:p>
    <w:p w14:paraId="11D6653E" w14:textId="68F6AF26" w:rsidR="00486D32" w:rsidRPr="00DD1DE8" w:rsidRDefault="00486D32">
      <w:pPr>
        <w:rPr>
          <w:ins w:id="57" w:author="Suemi Castillo" w:date="2021-04-28T17:29:00Z"/>
          <w:rFonts w:asciiTheme="minorHAnsi" w:hAnsiTheme="minorHAnsi" w:cstheme="minorHAnsi"/>
          <w:iCs/>
          <w:lang w:val="es-MX"/>
          <w:rPrChange w:id="58" w:author="Suemi Castillo" w:date="2021-05-06T02:31:00Z">
            <w:rPr>
              <w:ins w:id="59" w:author="Suemi Castillo" w:date="2021-04-28T17:29:00Z"/>
              <w:rFonts w:asciiTheme="minorHAnsi" w:hAnsiTheme="minorHAnsi" w:cstheme="minorHAnsi"/>
              <w:color w:val="8064A2" w:themeColor="accent4"/>
              <w:lang w:val="es-MX"/>
            </w:rPr>
          </w:rPrChange>
        </w:rPr>
        <w:pPrChange w:id="60" w:author="Suemi Castillo" w:date="2021-05-06T02:31:00Z">
          <w:pPr>
            <w:jc w:val="both"/>
          </w:pPr>
        </w:pPrChange>
      </w:pPr>
    </w:p>
    <w:p w14:paraId="5AAA3B6A" w14:textId="083E05E0" w:rsidR="00486D32" w:rsidRDefault="00705E61" w:rsidP="00DD1DE8">
      <w:pPr>
        <w:rPr>
          <w:ins w:id="61" w:author="Suemi Castillo" w:date="2021-05-06T02:33:00Z"/>
          <w:rFonts w:asciiTheme="minorHAnsi" w:hAnsiTheme="minorHAnsi" w:cstheme="minorHAnsi"/>
          <w:iCs/>
          <w:lang w:val="es-MX"/>
        </w:rPr>
      </w:pPr>
      <w:ins w:id="62" w:author="Suemi Castillo" w:date="2021-04-28T17:30:00Z">
        <w:r w:rsidRPr="00DD1DE8">
          <w:rPr>
            <w:rFonts w:asciiTheme="minorHAnsi" w:hAnsiTheme="minorHAnsi" w:cstheme="minorHAnsi"/>
            <w:iCs/>
            <w:lang w:val="es-MX"/>
            <w:rPrChange w:id="63" w:author="Suemi Castillo" w:date="2021-05-06T02:31:00Z">
              <w:rPr>
                <w:rFonts w:asciiTheme="minorHAnsi" w:hAnsiTheme="minorHAnsi" w:cstheme="minorHAnsi"/>
                <w:color w:val="8064A2" w:themeColor="accent4"/>
                <w:lang w:val="es-MX"/>
              </w:rPr>
            </w:rPrChange>
          </w:rPr>
          <w:t xml:space="preserve">Tomando en cuenta que muchas familias mexicanas cuentan con </w:t>
        </w:r>
      </w:ins>
      <w:ins w:id="64" w:author="Suemi Castillo" w:date="2021-05-03T06:45:00Z">
        <w:r w:rsidR="00F35A1A" w:rsidRPr="00DD1DE8">
          <w:rPr>
            <w:rFonts w:asciiTheme="minorHAnsi" w:hAnsiTheme="minorHAnsi" w:cstheme="minorHAnsi"/>
            <w:iCs/>
            <w:lang w:val="es-MX"/>
            <w:rPrChange w:id="65" w:author="Suemi Castillo" w:date="2021-05-06T02:31:00Z">
              <w:rPr>
                <w:rFonts w:asciiTheme="minorHAnsi" w:hAnsiTheme="minorHAnsi" w:cstheme="minorHAnsi"/>
                <w:color w:val="8064A2" w:themeColor="accent4"/>
                <w:lang w:val="es-MX"/>
              </w:rPr>
            </w:rPrChange>
          </w:rPr>
          <w:t>un</w:t>
        </w:r>
      </w:ins>
      <w:ins w:id="66" w:author="Suemi Castillo" w:date="2021-04-28T17:37:00Z">
        <w:r w:rsidRPr="00DD1DE8">
          <w:rPr>
            <w:rFonts w:asciiTheme="minorHAnsi" w:hAnsiTheme="minorHAnsi" w:cstheme="minorHAnsi"/>
            <w:iCs/>
            <w:lang w:val="es-MX"/>
            <w:rPrChange w:id="67" w:author="Suemi Castillo" w:date="2021-05-06T02:31:00Z">
              <w:rPr>
                <w:rFonts w:asciiTheme="minorHAnsi" w:hAnsiTheme="minorHAnsi" w:cstheme="minorHAnsi"/>
                <w:color w:val="8064A2" w:themeColor="accent4"/>
                <w:lang w:val="es-MX"/>
              </w:rPr>
            </w:rPrChange>
          </w:rPr>
          <w:t xml:space="preserve"> único benefactor del hogar, resulta obvia la dificultad de estas </w:t>
        </w:r>
      </w:ins>
      <w:ins w:id="68" w:author="Suemi Castillo" w:date="2021-05-03T06:45:00Z">
        <w:r w:rsidR="00F35A1A" w:rsidRPr="00DD1DE8">
          <w:rPr>
            <w:rFonts w:asciiTheme="minorHAnsi" w:hAnsiTheme="minorHAnsi" w:cstheme="minorHAnsi"/>
            <w:iCs/>
            <w:lang w:val="es-MX"/>
            <w:rPrChange w:id="69" w:author="Suemi Castillo" w:date="2021-05-06T02:31:00Z">
              <w:rPr>
                <w:rFonts w:asciiTheme="minorHAnsi" w:hAnsiTheme="minorHAnsi" w:cstheme="minorHAnsi"/>
                <w:color w:val="8064A2" w:themeColor="accent4"/>
                <w:lang w:val="es-MX"/>
              </w:rPr>
            </w:rPrChange>
          </w:rPr>
          <w:t>familias para salir adelante</w:t>
        </w:r>
      </w:ins>
      <w:ins w:id="70" w:author="Suemi Castillo" w:date="2021-05-03T06:46:00Z">
        <w:r w:rsidR="00386E95" w:rsidRPr="00DD1DE8">
          <w:rPr>
            <w:rFonts w:asciiTheme="minorHAnsi" w:hAnsiTheme="minorHAnsi" w:cstheme="minorHAnsi"/>
            <w:iCs/>
            <w:lang w:val="es-MX"/>
            <w:rPrChange w:id="71" w:author="Suemi Castillo" w:date="2021-05-06T02:31:00Z">
              <w:rPr>
                <w:rFonts w:asciiTheme="minorHAnsi" w:hAnsiTheme="minorHAnsi" w:cstheme="minorHAnsi"/>
                <w:color w:val="8064A2" w:themeColor="accent4"/>
                <w:lang w:val="es-MX"/>
              </w:rPr>
            </w:rPrChange>
          </w:rPr>
          <w:t xml:space="preserve">, </w:t>
        </w:r>
        <w:r w:rsidR="00190A28" w:rsidRPr="00DD1DE8">
          <w:rPr>
            <w:rFonts w:asciiTheme="minorHAnsi" w:hAnsiTheme="minorHAnsi" w:cstheme="minorHAnsi"/>
            <w:iCs/>
            <w:lang w:val="es-MX"/>
            <w:rPrChange w:id="72" w:author="Suemi Castillo" w:date="2021-05-06T02:31:00Z">
              <w:rPr>
                <w:rFonts w:asciiTheme="minorHAnsi" w:hAnsiTheme="minorHAnsi" w:cstheme="minorHAnsi"/>
                <w:color w:val="8064A2" w:themeColor="accent4"/>
                <w:lang w:val="es-MX"/>
              </w:rPr>
            </w:rPrChange>
          </w:rPr>
          <w:t>para conseguir</w:t>
        </w:r>
      </w:ins>
      <w:ins w:id="73" w:author="Suemi Castillo" w:date="2021-05-06T02:32:00Z">
        <w:r w:rsidR="00435A92">
          <w:rPr>
            <w:rFonts w:asciiTheme="minorHAnsi" w:hAnsiTheme="minorHAnsi" w:cstheme="minorHAnsi"/>
            <w:iCs/>
            <w:lang w:val="es-MX"/>
          </w:rPr>
          <w:t xml:space="preserve"> </w:t>
        </w:r>
      </w:ins>
      <w:ins w:id="74" w:author="Suemi Castillo" w:date="2021-05-03T06:46:00Z">
        <w:r w:rsidR="00190A28" w:rsidRPr="00DD1DE8">
          <w:rPr>
            <w:rFonts w:asciiTheme="minorHAnsi" w:hAnsiTheme="minorHAnsi" w:cstheme="minorHAnsi"/>
            <w:iCs/>
            <w:lang w:val="es-MX"/>
            <w:rPrChange w:id="75" w:author="Suemi Castillo" w:date="2021-05-06T02:31:00Z">
              <w:rPr>
                <w:rFonts w:asciiTheme="minorHAnsi" w:hAnsiTheme="minorHAnsi" w:cstheme="minorHAnsi"/>
                <w:color w:val="8064A2" w:themeColor="accent4"/>
                <w:lang w:val="es-MX"/>
              </w:rPr>
            </w:rPrChange>
          </w:rPr>
          <w:t xml:space="preserve">lo básico del hogar y llegar a alcanzar una </w:t>
        </w:r>
      </w:ins>
      <w:ins w:id="76" w:author="Suemi Castillo" w:date="2021-05-03T06:47:00Z">
        <w:r w:rsidR="000A0982" w:rsidRPr="00DD1DE8">
          <w:rPr>
            <w:rFonts w:asciiTheme="minorHAnsi" w:hAnsiTheme="minorHAnsi" w:cstheme="minorHAnsi"/>
            <w:iCs/>
            <w:lang w:val="es-MX"/>
            <w:rPrChange w:id="77" w:author="Suemi Castillo" w:date="2021-05-06T02:31:00Z">
              <w:rPr>
                <w:rFonts w:asciiTheme="minorHAnsi" w:hAnsiTheme="minorHAnsi" w:cstheme="minorHAnsi"/>
                <w:color w:val="8064A2" w:themeColor="accent4"/>
                <w:lang w:val="es-MX"/>
              </w:rPr>
            </w:rPrChange>
          </w:rPr>
          <w:t xml:space="preserve">calidad de </w:t>
        </w:r>
      </w:ins>
      <w:ins w:id="78" w:author="Suemi Castillo" w:date="2021-05-03T06:46:00Z">
        <w:r w:rsidR="00190A28" w:rsidRPr="00DD1DE8">
          <w:rPr>
            <w:rFonts w:asciiTheme="minorHAnsi" w:hAnsiTheme="minorHAnsi" w:cstheme="minorHAnsi"/>
            <w:iCs/>
            <w:lang w:val="es-MX"/>
            <w:rPrChange w:id="79" w:author="Suemi Castillo" w:date="2021-05-06T02:31:00Z">
              <w:rPr>
                <w:rFonts w:asciiTheme="minorHAnsi" w:hAnsiTheme="minorHAnsi" w:cstheme="minorHAnsi"/>
                <w:color w:val="8064A2" w:themeColor="accent4"/>
                <w:lang w:val="es-MX"/>
              </w:rPr>
            </w:rPrChange>
          </w:rPr>
          <w:t xml:space="preserve">vida </w:t>
        </w:r>
      </w:ins>
      <w:ins w:id="80" w:author="Suemi Castillo" w:date="2021-05-03T06:47:00Z">
        <w:r w:rsidR="000A0982" w:rsidRPr="00DD1DE8">
          <w:rPr>
            <w:rFonts w:asciiTheme="minorHAnsi" w:hAnsiTheme="minorHAnsi" w:cstheme="minorHAnsi"/>
            <w:iCs/>
            <w:lang w:val="es-MX"/>
            <w:rPrChange w:id="81" w:author="Suemi Castillo" w:date="2021-05-06T02:31:00Z">
              <w:rPr>
                <w:rFonts w:asciiTheme="minorHAnsi" w:hAnsiTheme="minorHAnsi" w:cstheme="minorHAnsi"/>
                <w:color w:val="8064A2" w:themeColor="accent4"/>
                <w:lang w:val="es-MX"/>
              </w:rPr>
            </w:rPrChange>
          </w:rPr>
          <w:t>adec</w:t>
        </w:r>
      </w:ins>
      <w:ins w:id="82" w:author="Suemi Castillo" w:date="2021-05-03T06:48:00Z">
        <w:r w:rsidR="000A0982" w:rsidRPr="00DD1DE8">
          <w:rPr>
            <w:rFonts w:asciiTheme="minorHAnsi" w:hAnsiTheme="minorHAnsi" w:cstheme="minorHAnsi"/>
            <w:iCs/>
            <w:lang w:val="es-MX"/>
            <w:rPrChange w:id="83" w:author="Suemi Castillo" w:date="2021-05-06T02:31:00Z">
              <w:rPr>
                <w:rFonts w:asciiTheme="minorHAnsi" w:hAnsiTheme="minorHAnsi" w:cstheme="minorHAnsi"/>
                <w:color w:val="8064A2" w:themeColor="accent4"/>
                <w:lang w:val="es-MX"/>
              </w:rPr>
            </w:rPrChange>
          </w:rPr>
          <w:t>uada</w:t>
        </w:r>
      </w:ins>
      <w:ins w:id="84" w:author="Suemi Castillo" w:date="2021-05-03T06:47:00Z">
        <w:r w:rsidR="008E53D5" w:rsidRPr="00DD1DE8">
          <w:rPr>
            <w:rFonts w:asciiTheme="minorHAnsi" w:hAnsiTheme="minorHAnsi" w:cstheme="minorHAnsi"/>
            <w:iCs/>
            <w:lang w:val="es-MX"/>
            <w:rPrChange w:id="85" w:author="Suemi Castillo" w:date="2021-05-06T02:31:00Z">
              <w:rPr>
                <w:rFonts w:asciiTheme="minorHAnsi" w:hAnsiTheme="minorHAnsi" w:cstheme="minorHAnsi"/>
                <w:color w:val="8064A2" w:themeColor="accent4"/>
                <w:lang w:val="es-MX"/>
              </w:rPr>
            </w:rPrChange>
          </w:rPr>
          <w:t xml:space="preserve">. </w:t>
        </w:r>
      </w:ins>
    </w:p>
    <w:p w14:paraId="4E740717" w14:textId="5440D758" w:rsidR="00B77118" w:rsidRDefault="00B77118" w:rsidP="00DD1DE8">
      <w:pPr>
        <w:rPr>
          <w:ins w:id="86" w:author="Suemi Castillo" w:date="2021-05-06T02:33:00Z"/>
          <w:rFonts w:asciiTheme="minorHAnsi" w:hAnsiTheme="minorHAnsi" w:cstheme="minorHAnsi"/>
          <w:iCs/>
          <w:lang w:val="es-MX"/>
        </w:rPr>
      </w:pPr>
    </w:p>
    <w:p w14:paraId="56922A94" w14:textId="187FC664" w:rsidR="00B77118" w:rsidRPr="00DD1DE8" w:rsidRDefault="00B77118">
      <w:pPr>
        <w:rPr>
          <w:rFonts w:asciiTheme="minorHAnsi" w:hAnsiTheme="minorHAnsi" w:cstheme="minorHAnsi"/>
          <w:iCs/>
          <w:lang w:val="es-MX"/>
          <w:rPrChange w:id="87" w:author="Suemi Castillo" w:date="2021-05-06T02:31:00Z">
            <w:rPr>
              <w:rFonts w:asciiTheme="minorHAnsi" w:hAnsiTheme="minorHAnsi" w:cstheme="minorHAnsi"/>
              <w:color w:val="8064A2" w:themeColor="accent4"/>
              <w:lang w:val="es-MX"/>
            </w:rPr>
          </w:rPrChange>
        </w:rPr>
        <w:pPrChange w:id="88" w:author="Suemi Castillo" w:date="2021-05-06T02:31:00Z">
          <w:pPr>
            <w:jc w:val="both"/>
          </w:pPr>
        </w:pPrChange>
      </w:pPr>
      <w:ins w:id="89" w:author="Suemi Castillo" w:date="2021-05-06T02:33:00Z">
        <w:r>
          <w:rPr>
            <w:rFonts w:asciiTheme="minorHAnsi" w:hAnsiTheme="minorHAnsi" w:cstheme="minorHAnsi"/>
            <w:iCs/>
            <w:lang w:val="es-MX"/>
          </w:rPr>
          <w:t xml:space="preserve">Uno de los grandes problemas </w:t>
        </w:r>
        <w:r w:rsidR="003060B7">
          <w:rPr>
            <w:rFonts w:asciiTheme="minorHAnsi" w:hAnsiTheme="minorHAnsi" w:cstheme="minorHAnsi"/>
            <w:iCs/>
            <w:lang w:val="es-MX"/>
          </w:rPr>
          <w:t>al que podemos señalar como culpable, recae en la gran cantidad de trabajadores independientes, los cuales por múltiples cuestiones encuentran dificulta</w:t>
        </w:r>
      </w:ins>
      <w:ins w:id="90" w:author="Suemi Castillo" w:date="2021-05-06T02:34:00Z">
        <w:r w:rsidR="003060B7">
          <w:rPr>
            <w:rFonts w:asciiTheme="minorHAnsi" w:hAnsiTheme="minorHAnsi" w:cstheme="minorHAnsi"/>
            <w:iCs/>
            <w:lang w:val="es-MX"/>
          </w:rPr>
          <w:t>d al momento</w:t>
        </w:r>
      </w:ins>
      <w:ins w:id="91" w:author="Suemi Castillo" w:date="2021-05-06T02:36:00Z">
        <w:r w:rsidR="0046423E">
          <w:rPr>
            <w:rFonts w:asciiTheme="minorHAnsi" w:hAnsiTheme="minorHAnsi" w:cstheme="minorHAnsi"/>
            <w:iCs/>
            <w:lang w:val="es-MX"/>
          </w:rPr>
          <w:t xml:space="preserve"> de</w:t>
        </w:r>
      </w:ins>
      <w:ins w:id="92" w:author="Suemi Castillo" w:date="2021-05-06T02:34:00Z">
        <w:r w:rsidR="003060B7">
          <w:rPr>
            <w:rFonts w:asciiTheme="minorHAnsi" w:hAnsiTheme="minorHAnsi" w:cstheme="minorHAnsi"/>
            <w:iCs/>
            <w:lang w:val="es-MX"/>
          </w:rPr>
          <w:t xml:space="preserve"> </w:t>
        </w:r>
        <w:r w:rsidR="0006179C">
          <w:rPr>
            <w:rFonts w:asciiTheme="minorHAnsi" w:hAnsiTheme="minorHAnsi" w:cstheme="minorHAnsi"/>
            <w:iCs/>
            <w:lang w:val="es-MX"/>
          </w:rPr>
          <w:t xml:space="preserve">patrocinar sus servicios, siendo usualmente </w:t>
        </w:r>
      </w:ins>
      <w:ins w:id="93" w:author="Suemi Castillo" w:date="2021-05-06T02:36:00Z">
        <w:r w:rsidR="00A55B7F">
          <w:rPr>
            <w:rFonts w:asciiTheme="minorHAnsi" w:hAnsiTheme="minorHAnsi" w:cstheme="minorHAnsi"/>
            <w:iCs/>
            <w:lang w:val="es-MX"/>
          </w:rPr>
          <w:t xml:space="preserve">demasiado complicado llegar a </w:t>
        </w:r>
        <w:r w:rsidR="0013477E">
          <w:rPr>
            <w:rFonts w:asciiTheme="minorHAnsi" w:hAnsiTheme="minorHAnsi" w:cstheme="minorHAnsi"/>
            <w:iCs/>
            <w:lang w:val="es-MX"/>
          </w:rPr>
          <w:t>difundir sus servicios a gran escala</w:t>
        </w:r>
      </w:ins>
      <w:ins w:id="94" w:author="Suemi Castillo" w:date="2021-05-06T02:37:00Z">
        <w:r w:rsidR="0013477E">
          <w:rPr>
            <w:rFonts w:asciiTheme="minorHAnsi" w:hAnsiTheme="minorHAnsi" w:cstheme="minorHAnsi"/>
            <w:iCs/>
            <w:lang w:val="es-MX"/>
          </w:rPr>
          <w:t>, impidiéndoles alcanzar el crecimiento y las metas</w:t>
        </w:r>
      </w:ins>
      <w:ins w:id="95" w:author="Suemi Castillo" w:date="2021-05-06T02:38:00Z">
        <w:r w:rsidR="00120F89">
          <w:rPr>
            <w:rFonts w:asciiTheme="minorHAnsi" w:hAnsiTheme="minorHAnsi" w:cstheme="minorHAnsi"/>
            <w:iCs/>
            <w:lang w:val="es-MX"/>
          </w:rPr>
          <w:t xml:space="preserve"> de sus emprendimientos.</w:t>
        </w:r>
      </w:ins>
    </w:p>
    <w:p w14:paraId="0A8F3E77" w14:textId="2C139FDC" w:rsidR="00187E0D" w:rsidRPr="005872EC" w:rsidRDefault="00187E0D" w:rsidP="00187E0D">
      <w:pPr>
        <w:pStyle w:val="Ttulo1"/>
        <w:rPr>
          <w:lang w:val="es-MX"/>
        </w:rPr>
      </w:pPr>
      <w:bookmarkStart w:id="96" w:name="_Toc290629431"/>
      <w:r w:rsidRPr="005872EC">
        <w:rPr>
          <w:lang w:val="es-MX"/>
        </w:rPr>
        <w:t>Contenido</w:t>
      </w:r>
      <w:bookmarkEnd w:id="96"/>
    </w:p>
    <w:tbl>
      <w:tblPr>
        <w:tblW w:w="0" w:type="auto"/>
        <w:tblLayout w:type="fixed"/>
        <w:tblLook w:val="0000" w:firstRow="0" w:lastRow="0" w:firstColumn="0" w:lastColumn="0" w:noHBand="0" w:noVBand="0"/>
      </w:tblPr>
      <w:tblGrid>
        <w:gridCol w:w="1915"/>
        <w:gridCol w:w="7661"/>
      </w:tblGrid>
      <w:tr w:rsidR="00187E0D" w:rsidRPr="005872EC" w14:paraId="29559D0F" w14:textId="77777777" w:rsidTr="001F529C">
        <w:tc>
          <w:tcPr>
            <w:tcW w:w="1915" w:type="dxa"/>
          </w:tcPr>
          <w:p w14:paraId="345C2094" w14:textId="77777777" w:rsidR="00187E0D" w:rsidRPr="005872EC"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4D5AA415" w14:textId="77777777" w:rsidR="00187E0D" w:rsidRPr="005872EC" w:rsidRDefault="00187E0D" w:rsidP="001F529C">
            <w:pPr>
              <w:pStyle w:val="line"/>
              <w:rPr>
                <w:rFonts w:asciiTheme="minorHAnsi" w:hAnsiTheme="minorHAnsi" w:cstheme="minorHAnsi"/>
                <w:lang w:val="es-MX"/>
              </w:rPr>
            </w:pPr>
          </w:p>
        </w:tc>
      </w:tr>
      <w:tr w:rsidR="00187E0D" w:rsidRPr="005872EC" w14:paraId="521EF6E6" w14:textId="77777777" w:rsidTr="001F529C">
        <w:tc>
          <w:tcPr>
            <w:tcW w:w="1915" w:type="dxa"/>
          </w:tcPr>
          <w:p w14:paraId="547723B6" w14:textId="77777777" w:rsidR="00187E0D" w:rsidRPr="005872EC" w:rsidRDefault="00187E0D" w:rsidP="001F529C">
            <w:pPr>
              <w:pStyle w:val="line"/>
              <w:rPr>
                <w:rFonts w:asciiTheme="minorHAnsi" w:hAnsiTheme="minorHAnsi" w:cstheme="minorHAnsi"/>
                <w:lang w:val="es-MX"/>
              </w:rPr>
            </w:pPr>
          </w:p>
        </w:tc>
        <w:tc>
          <w:tcPr>
            <w:tcW w:w="7661" w:type="dxa"/>
          </w:tcPr>
          <w:p w14:paraId="79A1E018" w14:textId="77777777" w:rsidR="00187E0D" w:rsidRPr="005872EC" w:rsidRDefault="00187E0D" w:rsidP="001F529C">
            <w:pPr>
              <w:pStyle w:val="line"/>
              <w:rPr>
                <w:rFonts w:asciiTheme="minorHAnsi" w:hAnsiTheme="minorHAnsi" w:cstheme="minorHAnsi"/>
                <w:lang w:val="es-MX"/>
              </w:rPr>
            </w:pPr>
          </w:p>
        </w:tc>
      </w:tr>
      <w:tr w:rsidR="00187E0D" w:rsidRPr="007719BD" w14:paraId="224DC469" w14:textId="77777777" w:rsidTr="00810937">
        <w:tc>
          <w:tcPr>
            <w:tcW w:w="1915" w:type="dxa"/>
          </w:tcPr>
          <w:p w14:paraId="08F2AAE7" w14:textId="77777777" w:rsidR="00187E0D" w:rsidRPr="005872EC" w:rsidRDefault="00187E0D" w:rsidP="001F529C">
            <w:pPr>
              <w:pStyle w:val="tableleft"/>
              <w:rPr>
                <w:rFonts w:asciiTheme="majorHAnsi" w:hAnsiTheme="majorHAnsi" w:cstheme="minorHAnsi"/>
                <w:lang w:val="es-MX"/>
              </w:rPr>
            </w:pPr>
            <w:r w:rsidRPr="005872EC">
              <w:rPr>
                <w:rFonts w:asciiTheme="majorHAnsi" w:hAnsiTheme="majorHAnsi" w:cstheme="minorHAnsi"/>
                <w:lang w:val="es-MX"/>
              </w:rPr>
              <w:t>Propósito</w:t>
            </w:r>
          </w:p>
          <w:p w14:paraId="60930F1F" w14:textId="77777777" w:rsidR="00187E0D" w:rsidRPr="005872EC" w:rsidRDefault="00187E0D" w:rsidP="001F529C">
            <w:pPr>
              <w:pStyle w:val="tableleft"/>
              <w:rPr>
                <w:rFonts w:asciiTheme="minorHAnsi" w:hAnsiTheme="minorHAnsi" w:cstheme="minorHAnsi"/>
                <w:lang w:val="es-MX"/>
              </w:rPr>
            </w:pPr>
          </w:p>
        </w:tc>
        <w:tc>
          <w:tcPr>
            <w:tcW w:w="7661" w:type="dxa"/>
          </w:tcPr>
          <w:p w14:paraId="6E4AAB94" w14:textId="7DAA2E55" w:rsidR="00424433" w:rsidRPr="00CD7B01" w:rsidRDefault="009D482F">
            <w:pPr>
              <w:rPr>
                <w:ins w:id="97" w:author="Suemi Castillo" w:date="2021-04-28T17:41:00Z"/>
                <w:rFonts w:asciiTheme="minorHAnsi" w:hAnsiTheme="minorHAnsi" w:cstheme="minorHAnsi"/>
                <w:iCs/>
                <w:lang w:val="es-MX"/>
                <w:rPrChange w:id="98" w:author="Suemi Castillo" w:date="2021-05-06T02:30:00Z">
                  <w:rPr>
                    <w:ins w:id="99" w:author="Suemi Castillo" w:date="2021-04-28T17:41:00Z"/>
                    <w:rFonts w:asciiTheme="minorHAnsi" w:hAnsiTheme="minorHAnsi" w:cstheme="minorHAnsi"/>
                    <w:color w:val="8064A2" w:themeColor="accent4"/>
                    <w:lang w:val="es-MX"/>
                  </w:rPr>
                </w:rPrChange>
              </w:rPr>
              <w:pPrChange w:id="100" w:author="Suemi Castillo" w:date="2021-05-06T02:30:00Z">
                <w:pPr>
                  <w:jc w:val="both"/>
                </w:pPr>
              </w:pPrChange>
            </w:pPr>
            <w:del w:id="101" w:author="Suemi Castillo" w:date="2021-04-28T17:46:00Z">
              <w:r w:rsidRPr="00CD7B01" w:rsidDel="00424433">
                <w:rPr>
                  <w:rFonts w:asciiTheme="minorHAnsi" w:hAnsiTheme="minorHAnsi" w:cstheme="minorHAnsi"/>
                  <w:iCs/>
                  <w:lang w:val="es-MX"/>
                  <w:rPrChange w:id="102" w:author="Suemi Castillo" w:date="2021-05-06T02:30:00Z">
                    <w:rPr>
                      <w:rFonts w:asciiTheme="minorHAnsi" w:hAnsiTheme="minorHAnsi" w:cstheme="minorHAnsi"/>
                      <w:color w:val="8064A2" w:themeColor="accent4"/>
                      <w:lang w:val="es-MX"/>
                    </w:rPr>
                  </w:rPrChange>
                </w:rPr>
                <w:delText>[Descripción de la aplicación</w:delText>
              </w:r>
              <w:r w:rsidR="00D43AC4" w:rsidRPr="00CD7B01" w:rsidDel="00424433">
                <w:rPr>
                  <w:rFonts w:asciiTheme="minorHAnsi" w:hAnsiTheme="minorHAnsi" w:cstheme="minorHAnsi"/>
                  <w:iCs/>
                  <w:lang w:val="es-MX"/>
                  <w:rPrChange w:id="103" w:author="Suemi Castillo" w:date="2021-05-06T02:30:00Z">
                    <w:rPr>
                      <w:rFonts w:asciiTheme="minorHAnsi" w:hAnsiTheme="minorHAnsi" w:cstheme="minorHAnsi"/>
                      <w:color w:val="8064A2" w:themeColor="accent4"/>
                      <w:lang w:val="es-MX"/>
                    </w:rPr>
                  </w:rPrChange>
                </w:rPr>
                <w:delText xml:space="preserve">, </w:delText>
              </w:r>
              <w:r w:rsidRPr="00CD7B01" w:rsidDel="00424433">
                <w:rPr>
                  <w:rFonts w:asciiTheme="minorHAnsi" w:hAnsiTheme="minorHAnsi" w:cstheme="minorHAnsi"/>
                  <w:iCs/>
                  <w:lang w:val="es-MX"/>
                  <w:rPrChange w:id="104" w:author="Suemi Castillo" w:date="2021-05-06T02:30:00Z">
                    <w:rPr>
                      <w:rFonts w:asciiTheme="minorHAnsi" w:hAnsiTheme="minorHAnsi" w:cstheme="minorHAnsi"/>
                      <w:color w:val="8064A2" w:themeColor="accent4"/>
                      <w:lang w:val="es-MX"/>
                    </w:rPr>
                  </w:rPrChange>
                </w:rPr>
                <w:delText>objetivos del proyecto</w:delText>
              </w:r>
              <w:r w:rsidR="00D43AC4" w:rsidRPr="00CD7B01" w:rsidDel="00424433">
                <w:rPr>
                  <w:rFonts w:asciiTheme="minorHAnsi" w:hAnsiTheme="minorHAnsi" w:cstheme="minorHAnsi"/>
                  <w:iCs/>
                  <w:lang w:val="es-MX"/>
                  <w:rPrChange w:id="105" w:author="Suemi Castillo" w:date="2021-05-06T02:30:00Z">
                    <w:rPr>
                      <w:rFonts w:asciiTheme="minorHAnsi" w:hAnsiTheme="minorHAnsi" w:cstheme="minorHAnsi"/>
                      <w:color w:val="8064A2" w:themeColor="accent4"/>
                      <w:lang w:val="es-MX"/>
                    </w:rPr>
                  </w:rPrChange>
                </w:rPr>
                <w:delText xml:space="preserve"> y stakeholders.</w:delText>
              </w:r>
              <w:r w:rsidRPr="00CD7B01" w:rsidDel="00424433">
                <w:rPr>
                  <w:rFonts w:asciiTheme="minorHAnsi" w:hAnsiTheme="minorHAnsi" w:cstheme="minorHAnsi"/>
                  <w:iCs/>
                  <w:lang w:val="es-MX"/>
                  <w:rPrChange w:id="106" w:author="Suemi Castillo" w:date="2021-05-06T02:30:00Z">
                    <w:rPr>
                      <w:rFonts w:asciiTheme="minorHAnsi" w:hAnsiTheme="minorHAnsi" w:cstheme="minorHAnsi"/>
                      <w:color w:val="8064A2" w:themeColor="accent4"/>
                      <w:lang w:val="es-MX"/>
                    </w:rPr>
                  </w:rPrChange>
                </w:rPr>
                <w:delText>]</w:delText>
              </w:r>
              <w:r w:rsidR="00187E0D" w:rsidRPr="00CD7B01" w:rsidDel="00424433">
                <w:rPr>
                  <w:rFonts w:asciiTheme="minorHAnsi" w:hAnsiTheme="minorHAnsi" w:cstheme="minorHAnsi"/>
                  <w:iCs/>
                  <w:lang w:val="es-MX"/>
                  <w:rPrChange w:id="107" w:author="Suemi Castillo" w:date="2021-05-06T02:30:00Z">
                    <w:rPr>
                      <w:rFonts w:asciiTheme="minorHAnsi" w:hAnsiTheme="minorHAnsi" w:cstheme="minorHAnsi"/>
                      <w:color w:val="8064A2" w:themeColor="accent4"/>
                      <w:lang w:val="es-MX"/>
                    </w:rPr>
                  </w:rPrChange>
                </w:rPr>
                <w:delText xml:space="preserve"> </w:delText>
              </w:r>
            </w:del>
            <w:ins w:id="108" w:author="Suemi Castillo" w:date="2021-04-28T17:32:00Z">
              <w:r w:rsidR="00705E61" w:rsidRPr="00CD7B01">
                <w:rPr>
                  <w:rFonts w:asciiTheme="minorHAnsi" w:hAnsiTheme="minorHAnsi" w:cstheme="minorHAnsi"/>
                  <w:iCs/>
                  <w:lang w:val="es-MX"/>
                  <w:rPrChange w:id="109" w:author="Suemi Castillo" w:date="2021-05-06T02:30:00Z">
                    <w:rPr>
                      <w:rFonts w:asciiTheme="minorHAnsi" w:hAnsiTheme="minorHAnsi" w:cstheme="minorHAnsi"/>
                      <w:color w:val="8064A2" w:themeColor="accent4"/>
                      <w:lang w:val="es-MX"/>
                    </w:rPr>
                  </w:rPrChange>
                </w:rPr>
                <w:t>Se planea la creación de una herramienta que permita el posicionamiento de trabajadores ind</w:t>
              </w:r>
            </w:ins>
            <w:ins w:id="110" w:author="Suemi Castillo" w:date="2021-04-28T17:33:00Z">
              <w:r w:rsidR="00705E61" w:rsidRPr="00CD7B01">
                <w:rPr>
                  <w:rFonts w:asciiTheme="minorHAnsi" w:hAnsiTheme="minorHAnsi" w:cstheme="minorHAnsi"/>
                  <w:iCs/>
                  <w:lang w:val="es-MX"/>
                  <w:rPrChange w:id="111" w:author="Suemi Castillo" w:date="2021-05-06T02:30:00Z">
                    <w:rPr>
                      <w:rFonts w:asciiTheme="minorHAnsi" w:hAnsiTheme="minorHAnsi" w:cstheme="minorHAnsi"/>
                      <w:color w:val="8064A2" w:themeColor="accent4"/>
                      <w:lang w:val="es-MX"/>
                    </w:rPr>
                  </w:rPrChange>
                </w:rPr>
                <w:t xml:space="preserve">ependientes en el área de mantenimiento del hogar. Esto a través de permitir a los </w:t>
              </w:r>
            </w:ins>
            <w:ins w:id="112" w:author="Suemi Castillo" w:date="2021-04-28T17:42:00Z">
              <w:r w:rsidR="00424433" w:rsidRPr="00CD7B01">
                <w:rPr>
                  <w:rFonts w:asciiTheme="minorHAnsi" w:hAnsiTheme="minorHAnsi" w:cstheme="minorHAnsi"/>
                  <w:iCs/>
                  <w:lang w:val="es-MX"/>
                  <w:rPrChange w:id="113" w:author="Suemi Castillo" w:date="2021-05-06T02:30:00Z">
                    <w:rPr>
                      <w:rFonts w:asciiTheme="minorHAnsi" w:hAnsiTheme="minorHAnsi" w:cstheme="minorHAnsi"/>
                      <w:color w:val="8064A2" w:themeColor="accent4"/>
                      <w:lang w:val="es-MX"/>
                    </w:rPr>
                  </w:rPrChange>
                </w:rPr>
                <w:t xml:space="preserve">usuarios </w:t>
              </w:r>
            </w:ins>
            <w:ins w:id="114" w:author="Suemi Castillo" w:date="2021-04-28T17:34:00Z">
              <w:r w:rsidR="00705E61" w:rsidRPr="00CD7B01">
                <w:rPr>
                  <w:rFonts w:asciiTheme="minorHAnsi" w:hAnsiTheme="minorHAnsi" w:cstheme="minorHAnsi"/>
                  <w:iCs/>
                  <w:lang w:val="es-MX"/>
                  <w:rPrChange w:id="115" w:author="Suemi Castillo" w:date="2021-05-06T02:30:00Z">
                    <w:rPr>
                      <w:rFonts w:asciiTheme="minorHAnsi" w:hAnsiTheme="minorHAnsi" w:cstheme="minorHAnsi"/>
                      <w:color w:val="8064A2" w:themeColor="accent4"/>
                      <w:lang w:val="es-MX"/>
                    </w:rPr>
                  </w:rPrChange>
                </w:rPr>
                <w:t xml:space="preserve">prestadores de estos servicios hacer públicos sus trabajos, sus horarios </w:t>
              </w:r>
            </w:ins>
            <w:ins w:id="116" w:author="Suemi Castillo" w:date="2021-04-28T17:39:00Z">
              <w:r w:rsidR="00705E61" w:rsidRPr="00CD7B01">
                <w:rPr>
                  <w:rFonts w:asciiTheme="minorHAnsi" w:hAnsiTheme="minorHAnsi" w:cstheme="minorHAnsi"/>
                  <w:iCs/>
                  <w:lang w:val="es-MX"/>
                  <w:rPrChange w:id="117" w:author="Suemi Castillo" w:date="2021-05-06T02:30:00Z">
                    <w:rPr>
                      <w:rFonts w:asciiTheme="minorHAnsi" w:hAnsiTheme="minorHAnsi" w:cstheme="minorHAnsi"/>
                      <w:color w:val="8064A2" w:themeColor="accent4"/>
                      <w:lang w:val="es-MX"/>
                    </w:rPr>
                  </w:rPrChange>
                </w:rPr>
                <w:t xml:space="preserve">de </w:t>
              </w:r>
            </w:ins>
            <w:ins w:id="118" w:author="Suemi Castillo" w:date="2021-04-28T17:35:00Z">
              <w:r w:rsidR="00705E61" w:rsidRPr="00CD7B01">
                <w:rPr>
                  <w:rFonts w:asciiTheme="minorHAnsi" w:hAnsiTheme="minorHAnsi" w:cstheme="minorHAnsi"/>
                  <w:iCs/>
                  <w:lang w:val="es-MX"/>
                  <w:rPrChange w:id="119" w:author="Suemi Castillo" w:date="2021-05-06T02:30:00Z">
                    <w:rPr>
                      <w:rFonts w:asciiTheme="minorHAnsi" w:hAnsiTheme="minorHAnsi" w:cstheme="minorHAnsi"/>
                      <w:color w:val="8064A2" w:themeColor="accent4"/>
                      <w:lang w:val="es-MX"/>
                    </w:rPr>
                  </w:rPrChange>
                </w:rPr>
                <w:t>disponibilidad</w:t>
              </w:r>
            </w:ins>
            <w:ins w:id="120" w:author="Suemi Castillo" w:date="2021-04-28T17:39:00Z">
              <w:r w:rsidR="00705E61" w:rsidRPr="00CD7B01">
                <w:rPr>
                  <w:rFonts w:asciiTheme="minorHAnsi" w:hAnsiTheme="minorHAnsi" w:cstheme="minorHAnsi"/>
                  <w:iCs/>
                  <w:lang w:val="es-MX"/>
                  <w:rPrChange w:id="121" w:author="Suemi Castillo" w:date="2021-05-06T02:30:00Z">
                    <w:rPr>
                      <w:rFonts w:asciiTheme="minorHAnsi" w:hAnsiTheme="minorHAnsi" w:cstheme="minorHAnsi"/>
                      <w:color w:val="8064A2" w:themeColor="accent4"/>
                      <w:lang w:val="es-MX"/>
                    </w:rPr>
                  </w:rPrChange>
                </w:rPr>
                <w:t>, entre otros datos que les permitan promocionarse para aquellos usuarios que requieran de este tipo de servicios</w:t>
              </w:r>
            </w:ins>
            <w:ins w:id="122" w:author="Suemi Castillo" w:date="2021-04-28T17:40:00Z">
              <w:r w:rsidR="00424433" w:rsidRPr="00CD7B01">
                <w:rPr>
                  <w:rFonts w:asciiTheme="minorHAnsi" w:hAnsiTheme="minorHAnsi" w:cstheme="minorHAnsi"/>
                  <w:iCs/>
                  <w:lang w:val="es-MX"/>
                  <w:rPrChange w:id="123" w:author="Suemi Castillo" w:date="2021-05-06T02:30:00Z">
                    <w:rPr>
                      <w:rFonts w:asciiTheme="minorHAnsi" w:hAnsiTheme="minorHAnsi" w:cstheme="minorHAnsi"/>
                      <w:color w:val="8064A2" w:themeColor="accent4"/>
                      <w:lang w:val="es-MX"/>
                    </w:rPr>
                  </w:rPrChange>
                </w:rPr>
                <w:t xml:space="preserve">, permitiendo así el aumento de su </w:t>
              </w:r>
            </w:ins>
            <w:ins w:id="124" w:author="Suemi Castillo" w:date="2021-04-28T17:41:00Z">
              <w:r w:rsidR="00424433" w:rsidRPr="00CD7B01">
                <w:rPr>
                  <w:rFonts w:asciiTheme="minorHAnsi" w:hAnsiTheme="minorHAnsi" w:cstheme="minorHAnsi"/>
                  <w:iCs/>
                  <w:lang w:val="es-MX"/>
                  <w:rPrChange w:id="125" w:author="Suemi Castillo" w:date="2021-05-06T02:30:00Z">
                    <w:rPr>
                      <w:rFonts w:asciiTheme="minorHAnsi" w:hAnsiTheme="minorHAnsi" w:cstheme="minorHAnsi"/>
                      <w:color w:val="8064A2" w:themeColor="accent4"/>
                      <w:lang w:val="es-MX"/>
                    </w:rPr>
                  </w:rPrChange>
                </w:rPr>
                <w:t>círculo</w:t>
              </w:r>
            </w:ins>
            <w:ins w:id="126" w:author="Suemi Castillo" w:date="2021-04-28T17:40:00Z">
              <w:r w:rsidR="00424433" w:rsidRPr="00CD7B01">
                <w:rPr>
                  <w:rFonts w:asciiTheme="minorHAnsi" w:hAnsiTheme="minorHAnsi" w:cstheme="minorHAnsi"/>
                  <w:iCs/>
                  <w:lang w:val="es-MX"/>
                  <w:rPrChange w:id="127" w:author="Suemi Castillo" w:date="2021-05-06T02:30:00Z">
                    <w:rPr>
                      <w:rFonts w:asciiTheme="minorHAnsi" w:hAnsiTheme="minorHAnsi" w:cstheme="minorHAnsi"/>
                      <w:color w:val="8064A2" w:themeColor="accent4"/>
                      <w:lang w:val="es-MX"/>
                    </w:rPr>
                  </w:rPrChange>
                </w:rPr>
                <w:t xml:space="preserve"> habitual de alcance. </w:t>
              </w:r>
            </w:ins>
          </w:p>
          <w:p w14:paraId="04B802BD" w14:textId="2715C222" w:rsidR="00705E61" w:rsidRPr="00CD7B01" w:rsidRDefault="00424433">
            <w:pPr>
              <w:rPr>
                <w:rFonts w:asciiTheme="minorHAnsi" w:hAnsiTheme="minorHAnsi" w:cstheme="minorHAnsi"/>
                <w:iCs/>
                <w:lang w:val="es-MX"/>
                <w:rPrChange w:id="128" w:author="Suemi Castillo" w:date="2021-05-06T02:30:00Z">
                  <w:rPr>
                    <w:rFonts w:asciiTheme="minorHAnsi" w:hAnsiTheme="minorHAnsi" w:cstheme="minorHAnsi"/>
                    <w:lang w:val="es-MX"/>
                  </w:rPr>
                </w:rPrChange>
              </w:rPr>
              <w:pPrChange w:id="129" w:author="Suemi Castillo" w:date="2021-05-06T02:30:00Z">
                <w:pPr>
                  <w:jc w:val="both"/>
                </w:pPr>
              </w:pPrChange>
            </w:pPr>
            <w:ins w:id="130" w:author="Suemi Castillo" w:date="2021-04-28T17:40:00Z">
              <w:r w:rsidRPr="00CD7B01">
                <w:rPr>
                  <w:rFonts w:asciiTheme="minorHAnsi" w:hAnsiTheme="minorHAnsi" w:cstheme="minorHAnsi"/>
                  <w:iCs/>
                  <w:lang w:val="es-MX"/>
                  <w:rPrChange w:id="131" w:author="Suemi Castillo" w:date="2021-05-06T02:30:00Z">
                    <w:rPr>
                      <w:rFonts w:asciiTheme="minorHAnsi" w:hAnsiTheme="minorHAnsi" w:cstheme="minorHAnsi"/>
                      <w:color w:val="8064A2" w:themeColor="accent4"/>
                      <w:lang w:val="es-MX"/>
                    </w:rPr>
                  </w:rPrChange>
                </w:rPr>
                <w:t xml:space="preserve">Por otro lado, aquellas personas </w:t>
              </w:r>
            </w:ins>
            <w:ins w:id="132" w:author="Suemi Castillo" w:date="2021-04-28T17:42:00Z">
              <w:r w:rsidRPr="00CD7B01">
                <w:rPr>
                  <w:rFonts w:asciiTheme="minorHAnsi" w:hAnsiTheme="minorHAnsi" w:cstheme="minorHAnsi"/>
                  <w:iCs/>
                  <w:lang w:val="es-MX"/>
                  <w:rPrChange w:id="133" w:author="Suemi Castillo" w:date="2021-05-06T02:30:00Z">
                    <w:rPr>
                      <w:rFonts w:asciiTheme="minorHAnsi" w:hAnsiTheme="minorHAnsi" w:cstheme="minorHAnsi"/>
                      <w:color w:val="8064A2" w:themeColor="accent4"/>
                      <w:lang w:val="es-MX"/>
                    </w:rPr>
                  </w:rPrChange>
                </w:rPr>
                <w:t xml:space="preserve">en búsqueda de los servicios </w:t>
              </w:r>
            </w:ins>
            <w:ins w:id="134" w:author="Suemi Castillo" w:date="2021-04-28T17:46:00Z">
              <w:r w:rsidRPr="00CD7B01">
                <w:rPr>
                  <w:rFonts w:asciiTheme="minorHAnsi" w:hAnsiTheme="minorHAnsi" w:cstheme="minorHAnsi"/>
                  <w:iCs/>
                  <w:lang w:val="es-MX"/>
                  <w:rPrChange w:id="135" w:author="Suemi Castillo" w:date="2021-05-06T02:30:00Z">
                    <w:rPr>
                      <w:rFonts w:asciiTheme="minorHAnsi" w:hAnsiTheme="minorHAnsi" w:cstheme="minorHAnsi"/>
                      <w:color w:val="8064A2" w:themeColor="accent4"/>
                      <w:lang w:val="es-MX"/>
                    </w:rPr>
                  </w:rPrChange>
                </w:rPr>
                <w:t>participantes</w:t>
              </w:r>
            </w:ins>
            <w:ins w:id="136" w:author="Suemi Castillo" w:date="2021-04-28T17:42:00Z">
              <w:r w:rsidRPr="00CD7B01">
                <w:rPr>
                  <w:rFonts w:asciiTheme="minorHAnsi" w:hAnsiTheme="minorHAnsi" w:cstheme="minorHAnsi"/>
                  <w:iCs/>
                  <w:lang w:val="es-MX"/>
                  <w:rPrChange w:id="137" w:author="Suemi Castillo" w:date="2021-05-06T02:30:00Z">
                    <w:rPr>
                      <w:rFonts w:asciiTheme="minorHAnsi" w:hAnsiTheme="minorHAnsi" w:cstheme="minorHAnsi"/>
                      <w:color w:val="8064A2" w:themeColor="accent4"/>
                      <w:lang w:val="es-MX"/>
                    </w:rPr>
                  </w:rPrChange>
                </w:rPr>
                <w:t xml:space="preserve"> </w:t>
              </w:r>
            </w:ins>
            <w:ins w:id="138" w:author="Suemi Castillo" w:date="2021-04-28T17:43:00Z">
              <w:r w:rsidRPr="00CD7B01">
                <w:rPr>
                  <w:rFonts w:asciiTheme="minorHAnsi" w:hAnsiTheme="minorHAnsi" w:cstheme="minorHAnsi"/>
                  <w:iCs/>
                  <w:lang w:val="es-MX"/>
                  <w:rPrChange w:id="139" w:author="Suemi Castillo" w:date="2021-05-06T02:30:00Z">
                    <w:rPr>
                      <w:rFonts w:asciiTheme="minorHAnsi" w:hAnsiTheme="minorHAnsi" w:cstheme="minorHAnsi"/>
                      <w:color w:val="8064A2" w:themeColor="accent4"/>
                      <w:lang w:val="es-MX"/>
                    </w:rPr>
                  </w:rPrChange>
                </w:rPr>
                <w:t xml:space="preserve">podrán registrarse en la plataforma para </w:t>
              </w:r>
            </w:ins>
            <w:ins w:id="140" w:author="Suemi Castillo" w:date="2021-04-28T17:45:00Z">
              <w:r w:rsidRPr="00CD7B01">
                <w:rPr>
                  <w:rFonts w:asciiTheme="minorHAnsi" w:hAnsiTheme="minorHAnsi" w:cstheme="minorHAnsi"/>
                  <w:iCs/>
                  <w:lang w:val="es-MX"/>
                  <w:rPrChange w:id="141" w:author="Suemi Castillo" w:date="2021-05-06T02:30:00Z">
                    <w:rPr>
                      <w:rFonts w:asciiTheme="minorHAnsi" w:hAnsiTheme="minorHAnsi" w:cstheme="minorHAnsi"/>
                      <w:color w:val="8064A2" w:themeColor="accent4"/>
                      <w:lang w:val="es-MX"/>
                    </w:rPr>
                  </w:rPrChange>
                </w:rPr>
                <w:t>contactar</w:t>
              </w:r>
            </w:ins>
            <w:ins w:id="142" w:author="Suemi Castillo" w:date="2021-04-28T17:43:00Z">
              <w:r w:rsidRPr="00CD7B01">
                <w:rPr>
                  <w:rFonts w:asciiTheme="minorHAnsi" w:hAnsiTheme="minorHAnsi" w:cstheme="minorHAnsi"/>
                  <w:iCs/>
                  <w:lang w:val="es-MX"/>
                  <w:rPrChange w:id="143" w:author="Suemi Castillo" w:date="2021-05-06T02:30:00Z">
                    <w:rPr>
                      <w:rFonts w:asciiTheme="minorHAnsi" w:hAnsiTheme="minorHAnsi" w:cstheme="minorHAnsi"/>
                      <w:color w:val="8064A2" w:themeColor="accent4"/>
                      <w:lang w:val="es-MX"/>
                    </w:rPr>
                  </w:rPrChange>
                </w:rPr>
                <w:t xml:space="preserve"> con facilidad a</w:t>
              </w:r>
            </w:ins>
            <w:ins w:id="144" w:author="Suemi Castillo" w:date="2021-04-28T17:44:00Z">
              <w:r w:rsidRPr="00CD7B01">
                <w:rPr>
                  <w:rFonts w:asciiTheme="minorHAnsi" w:hAnsiTheme="minorHAnsi" w:cstheme="minorHAnsi"/>
                  <w:iCs/>
                  <w:lang w:val="es-MX"/>
                  <w:rPrChange w:id="145" w:author="Suemi Castillo" w:date="2021-05-06T02:30:00Z">
                    <w:rPr>
                      <w:rFonts w:asciiTheme="minorHAnsi" w:hAnsiTheme="minorHAnsi" w:cstheme="minorHAnsi"/>
                      <w:color w:val="8064A2" w:themeColor="accent4"/>
                      <w:lang w:val="es-MX"/>
                    </w:rPr>
                  </w:rPrChange>
                </w:rPr>
                <w:t xml:space="preserve"> estos trabajadores</w:t>
              </w:r>
            </w:ins>
            <w:ins w:id="146" w:author="Suemi Castillo" w:date="2021-04-28T17:45:00Z">
              <w:r w:rsidRPr="00CD7B01">
                <w:rPr>
                  <w:rFonts w:asciiTheme="minorHAnsi" w:hAnsiTheme="minorHAnsi" w:cstheme="minorHAnsi"/>
                  <w:iCs/>
                  <w:lang w:val="es-MX"/>
                  <w:rPrChange w:id="147" w:author="Suemi Castillo" w:date="2021-05-06T02:30:00Z">
                    <w:rPr>
                      <w:rFonts w:asciiTheme="minorHAnsi" w:hAnsiTheme="minorHAnsi" w:cstheme="minorHAnsi"/>
                      <w:color w:val="8064A2" w:themeColor="accent4"/>
                      <w:lang w:val="es-MX"/>
                    </w:rPr>
                  </w:rPrChange>
                </w:rPr>
                <w:t xml:space="preserve"> en el momento que lo requiera</w:t>
              </w:r>
            </w:ins>
            <w:ins w:id="148" w:author="Suemi Castillo" w:date="2021-04-28T17:46:00Z">
              <w:r w:rsidRPr="00CD7B01">
                <w:rPr>
                  <w:rFonts w:asciiTheme="minorHAnsi" w:hAnsiTheme="minorHAnsi" w:cstheme="minorHAnsi"/>
                  <w:iCs/>
                  <w:lang w:val="es-MX"/>
                  <w:rPrChange w:id="149" w:author="Suemi Castillo" w:date="2021-05-06T02:30:00Z">
                    <w:rPr>
                      <w:rFonts w:asciiTheme="minorHAnsi" w:hAnsiTheme="minorHAnsi" w:cstheme="minorHAnsi"/>
                      <w:color w:val="8064A2" w:themeColor="accent4"/>
                      <w:lang w:val="es-MX"/>
                    </w:rPr>
                  </w:rPrChange>
                </w:rPr>
                <w:t>n</w:t>
              </w:r>
            </w:ins>
            <w:ins w:id="150" w:author="Suemi Castillo" w:date="2021-04-28T17:45:00Z">
              <w:r w:rsidRPr="00CD7B01">
                <w:rPr>
                  <w:rFonts w:asciiTheme="minorHAnsi" w:hAnsiTheme="minorHAnsi" w:cstheme="minorHAnsi"/>
                  <w:iCs/>
                  <w:lang w:val="es-MX"/>
                  <w:rPrChange w:id="151" w:author="Suemi Castillo" w:date="2021-05-06T02:30:00Z">
                    <w:rPr>
                      <w:rFonts w:asciiTheme="minorHAnsi" w:hAnsiTheme="minorHAnsi" w:cstheme="minorHAnsi"/>
                      <w:color w:val="8064A2" w:themeColor="accent4"/>
                      <w:lang w:val="es-MX"/>
                    </w:rPr>
                  </w:rPrChange>
                </w:rPr>
                <w:t>.</w:t>
              </w:r>
            </w:ins>
          </w:p>
        </w:tc>
      </w:tr>
      <w:tr w:rsidR="00187E0D" w:rsidRPr="007719BD" w14:paraId="7CA42FD7" w14:textId="77777777" w:rsidTr="00810937">
        <w:tc>
          <w:tcPr>
            <w:tcW w:w="1915" w:type="dxa"/>
          </w:tcPr>
          <w:p w14:paraId="1C74A905" w14:textId="77777777" w:rsidR="00187E0D" w:rsidRPr="005872EC"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4284D31F" w14:textId="77777777" w:rsidR="00187E0D" w:rsidRPr="00CD7B01" w:rsidRDefault="00187E0D">
            <w:pPr>
              <w:rPr>
                <w:rFonts w:asciiTheme="minorHAnsi" w:hAnsiTheme="minorHAnsi" w:cstheme="minorHAnsi"/>
                <w:iCs/>
                <w:lang w:val="es-MX"/>
                <w:rPrChange w:id="152" w:author="Suemi Castillo" w:date="2021-05-06T02:30:00Z">
                  <w:rPr>
                    <w:rFonts w:asciiTheme="minorHAnsi" w:hAnsiTheme="minorHAnsi" w:cstheme="minorHAnsi"/>
                    <w:lang w:val="es-MX"/>
                  </w:rPr>
                </w:rPrChange>
              </w:rPr>
              <w:pPrChange w:id="153" w:author="Suemi Castillo" w:date="2021-05-06T02:30:00Z">
                <w:pPr>
                  <w:pStyle w:val="line"/>
                </w:pPr>
              </w:pPrChange>
            </w:pPr>
          </w:p>
        </w:tc>
      </w:tr>
      <w:tr w:rsidR="00134417" w:rsidRPr="007719BD" w14:paraId="69A4CC4C" w14:textId="77777777" w:rsidTr="00D27726">
        <w:trPr>
          <w:trHeight w:val="706"/>
        </w:trPr>
        <w:tc>
          <w:tcPr>
            <w:tcW w:w="1915" w:type="dxa"/>
          </w:tcPr>
          <w:p w14:paraId="41CC344E" w14:textId="77777777" w:rsidR="002C78D2" w:rsidRPr="005872EC" w:rsidRDefault="002C78D2" w:rsidP="001F529C">
            <w:pPr>
              <w:pStyle w:val="tableleft"/>
              <w:rPr>
                <w:rFonts w:asciiTheme="majorHAnsi" w:hAnsiTheme="majorHAnsi" w:cstheme="minorHAnsi"/>
                <w:lang w:val="es-MX"/>
              </w:rPr>
            </w:pPr>
          </w:p>
          <w:p w14:paraId="51FF6F13"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tcBorders>
              <w:bottom w:val="single" w:sz="8" w:space="0" w:color="auto"/>
            </w:tcBorders>
          </w:tcPr>
          <w:p w14:paraId="25D42A80" w14:textId="7B57D92C" w:rsidR="00C869CE" w:rsidRPr="00CD7B01" w:rsidDel="008D5F7E" w:rsidRDefault="00D43AC4">
            <w:pPr>
              <w:rPr>
                <w:del w:id="154" w:author="Suemi Castillo" w:date="2021-04-28T18:10:00Z"/>
                <w:rFonts w:asciiTheme="minorHAnsi" w:hAnsiTheme="minorHAnsi" w:cstheme="minorHAnsi"/>
                <w:iCs/>
                <w:lang w:val="es-MX"/>
                <w:rPrChange w:id="155" w:author="Suemi Castillo" w:date="2021-05-06T02:30:00Z">
                  <w:rPr>
                    <w:del w:id="156" w:author="Suemi Castillo" w:date="2021-04-28T18:10:00Z"/>
                    <w:rFonts w:asciiTheme="minorHAnsi" w:hAnsiTheme="minorHAnsi" w:cstheme="minorHAnsi"/>
                    <w:color w:val="8064A2" w:themeColor="accent4"/>
                    <w:lang w:val="es-MX"/>
                  </w:rPr>
                </w:rPrChange>
              </w:rPr>
            </w:pPr>
            <w:del w:id="157" w:author="Suemi Castillo" w:date="2021-04-28T18:08:00Z">
              <w:r w:rsidRPr="00CD7B01" w:rsidDel="00C869CE">
                <w:rPr>
                  <w:rFonts w:asciiTheme="minorHAnsi" w:hAnsiTheme="minorHAnsi" w:cstheme="minorHAnsi"/>
                  <w:iCs/>
                  <w:lang w:val="es-MX"/>
                  <w:rPrChange w:id="158" w:author="Suemi Castillo" w:date="2021-05-06T02:30:00Z">
                    <w:rPr>
                      <w:rFonts w:asciiTheme="minorHAnsi" w:hAnsiTheme="minorHAnsi" w:cstheme="minorHAnsi"/>
                      <w:color w:val="8064A2" w:themeColor="accent4"/>
                      <w:lang w:val="es-MX"/>
                    </w:rPr>
                  </w:rPrChange>
                </w:rPr>
                <w:delText>[La justificación presenta el problema social actual. Puede describirse por puntos donde cada uno representa una problemática.]</w:delText>
              </w:r>
            </w:del>
            <w:ins w:id="159" w:author="Suemi Castillo" w:date="2021-04-28T17:56:00Z">
              <w:r w:rsidR="001B0A95" w:rsidRPr="00CD7B01">
                <w:rPr>
                  <w:rFonts w:asciiTheme="minorHAnsi" w:hAnsiTheme="minorHAnsi" w:cstheme="minorHAnsi"/>
                  <w:iCs/>
                  <w:lang w:val="es-MX"/>
                  <w:rPrChange w:id="160" w:author="Suemi Castillo" w:date="2021-05-06T02:30:00Z">
                    <w:rPr>
                      <w:rFonts w:asciiTheme="minorHAnsi" w:hAnsiTheme="minorHAnsi" w:cstheme="minorHAnsi"/>
                      <w:color w:val="8064A2" w:themeColor="accent4"/>
                      <w:lang w:val="es-MX"/>
                    </w:rPr>
                  </w:rPrChange>
                </w:rPr>
                <w:t xml:space="preserve">Gran parte de los trabajadores independientes que se </w:t>
              </w:r>
            </w:ins>
            <w:ins w:id="161" w:author="Suemi Castillo" w:date="2021-04-28T17:57:00Z">
              <w:r w:rsidR="001B0A95" w:rsidRPr="00CD7B01">
                <w:rPr>
                  <w:rFonts w:asciiTheme="minorHAnsi" w:hAnsiTheme="minorHAnsi" w:cstheme="minorHAnsi"/>
                  <w:iCs/>
                  <w:lang w:val="es-MX"/>
                  <w:rPrChange w:id="162" w:author="Suemi Castillo" w:date="2021-05-06T02:30:00Z">
                    <w:rPr>
                      <w:rFonts w:asciiTheme="minorHAnsi" w:hAnsiTheme="minorHAnsi" w:cstheme="minorHAnsi"/>
                      <w:color w:val="8064A2" w:themeColor="accent4"/>
                      <w:lang w:val="es-MX"/>
                    </w:rPr>
                  </w:rPrChange>
                </w:rPr>
                <w:t>desempeñan</w:t>
              </w:r>
            </w:ins>
            <w:ins w:id="163" w:author="Suemi Castillo" w:date="2021-04-28T17:56:00Z">
              <w:r w:rsidR="001B0A95" w:rsidRPr="00CD7B01">
                <w:rPr>
                  <w:rFonts w:asciiTheme="minorHAnsi" w:hAnsiTheme="minorHAnsi" w:cstheme="minorHAnsi"/>
                  <w:iCs/>
                  <w:lang w:val="es-MX"/>
                  <w:rPrChange w:id="164" w:author="Suemi Castillo" w:date="2021-05-06T02:30:00Z">
                    <w:rPr>
                      <w:rFonts w:asciiTheme="minorHAnsi" w:hAnsiTheme="minorHAnsi" w:cstheme="minorHAnsi"/>
                      <w:color w:val="8064A2" w:themeColor="accent4"/>
                      <w:lang w:val="es-MX"/>
                    </w:rPr>
                  </w:rPrChange>
                </w:rPr>
                <w:t xml:space="preserve"> en </w:t>
              </w:r>
            </w:ins>
            <w:ins w:id="165" w:author="Suemi Castillo" w:date="2021-04-28T17:57:00Z">
              <w:r w:rsidR="001B0A95" w:rsidRPr="00CD7B01">
                <w:rPr>
                  <w:rFonts w:asciiTheme="minorHAnsi" w:hAnsiTheme="minorHAnsi" w:cstheme="minorHAnsi"/>
                  <w:iCs/>
                  <w:lang w:val="es-MX"/>
                  <w:rPrChange w:id="166" w:author="Suemi Castillo" w:date="2021-05-06T02:30:00Z">
                    <w:rPr>
                      <w:rFonts w:asciiTheme="minorHAnsi" w:hAnsiTheme="minorHAnsi" w:cstheme="minorHAnsi"/>
                      <w:color w:val="8064A2" w:themeColor="accent4"/>
                      <w:lang w:val="es-MX"/>
                    </w:rPr>
                  </w:rPrChange>
                </w:rPr>
                <w:t>el</w:t>
              </w:r>
            </w:ins>
            <w:ins w:id="167" w:author="Suemi Castillo" w:date="2021-04-28T17:56:00Z">
              <w:r w:rsidR="001B0A95" w:rsidRPr="00CD7B01">
                <w:rPr>
                  <w:rFonts w:asciiTheme="minorHAnsi" w:hAnsiTheme="minorHAnsi" w:cstheme="minorHAnsi"/>
                  <w:iCs/>
                  <w:lang w:val="es-MX"/>
                  <w:rPrChange w:id="168" w:author="Suemi Castillo" w:date="2021-05-06T02:30:00Z">
                    <w:rPr>
                      <w:rFonts w:asciiTheme="minorHAnsi" w:hAnsiTheme="minorHAnsi" w:cstheme="minorHAnsi"/>
                      <w:color w:val="8064A2" w:themeColor="accent4"/>
                      <w:lang w:val="es-MX"/>
                    </w:rPr>
                  </w:rPrChange>
                </w:rPr>
                <w:t xml:space="preserve"> área de </w:t>
              </w:r>
            </w:ins>
            <w:ins w:id="169" w:author="Suemi Castillo" w:date="2021-04-28T17:57:00Z">
              <w:r w:rsidR="001B0A95" w:rsidRPr="00CD7B01">
                <w:rPr>
                  <w:rFonts w:asciiTheme="minorHAnsi" w:hAnsiTheme="minorHAnsi" w:cstheme="minorHAnsi"/>
                  <w:iCs/>
                  <w:lang w:val="es-MX"/>
                  <w:rPrChange w:id="170" w:author="Suemi Castillo" w:date="2021-05-06T02:30:00Z">
                    <w:rPr>
                      <w:rFonts w:asciiTheme="minorHAnsi" w:hAnsiTheme="minorHAnsi" w:cstheme="minorHAnsi"/>
                      <w:color w:val="8064A2" w:themeColor="accent4"/>
                      <w:lang w:val="es-MX"/>
                    </w:rPr>
                  </w:rPrChange>
                </w:rPr>
                <w:t>re</w:t>
              </w:r>
            </w:ins>
            <w:ins w:id="171" w:author="Suemi Castillo" w:date="2021-04-28T17:58:00Z">
              <w:r w:rsidR="001B0A95" w:rsidRPr="00CD7B01">
                <w:rPr>
                  <w:rFonts w:asciiTheme="minorHAnsi" w:hAnsiTheme="minorHAnsi" w:cstheme="minorHAnsi"/>
                  <w:iCs/>
                  <w:lang w:val="es-MX"/>
                  <w:rPrChange w:id="172" w:author="Suemi Castillo" w:date="2021-05-06T02:30:00Z">
                    <w:rPr>
                      <w:rFonts w:asciiTheme="minorHAnsi" w:hAnsiTheme="minorHAnsi" w:cstheme="minorHAnsi"/>
                      <w:color w:val="8064A2" w:themeColor="accent4"/>
                      <w:lang w:val="es-MX"/>
                    </w:rPr>
                  </w:rPrChange>
                </w:rPr>
                <w:t>paraciones y mantenimiento del hogar suelen tener complicaciones para alcanzar la difusión adecuada</w:t>
              </w:r>
            </w:ins>
            <w:ins w:id="173" w:author="Suemi Castillo" w:date="2021-04-28T18:01:00Z">
              <w:r w:rsidR="00C869CE" w:rsidRPr="00CD7B01">
                <w:rPr>
                  <w:rFonts w:asciiTheme="minorHAnsi" w:hAnsiTheme="minorHAnsi" w:cstheme="minorHAnsi"/>
                  <w:iCs/>
                  <w:lang w:val="es-MX"/>
                  <w:rPrChange w:id="174" w:author="Suemi Castillo" w:date="2021-05-06T02:30:00Z">
                    <w:rPr>
                      <w:rFonts w:asciiTheme="minorHAnsi" w:hAnsiTheme="minorHAnsi" w:cstheme="minorHAnsi"/>
                      <w:color w:val="8064A2" w:themeColor="accent4"/>
                      <w:lang w:val="es-MX"/>
                    </w:rPr>
                  </w:rPrChange>
                </w:rPr>
                <w:t>, lo que</w:t>
              </w:r>
            </w:ins>
            <w:ins w:id="175" w:author="Suemi Castillo" w:date="2021-04-28T18:02:00Z">
              <w:r w:rsidR="00C869CE" w:rsidRPr="00CD7B01">
                <w:rPr>
                  <w:rFonts w:asciiTheme="minorHAnsi" w:hAnsiTheme="minorHAnsi" w:cstheme="minorHAnsi"/>
                  <w:iCs/>
                  <w:lang w:val="es-MX"/>
                  <w:rPrChange w:id="176" w:author="Suemi Castillo" w:date="2021-05-06T02:30:00Z">
                    <w:rPr>
                      <w:rFonts w:asciiTheme="minorHAnsi" w:hAnsiTheme="minorHAnsi" w:cstheme="minorHAnsi"/>
                      <w:color w:val="8064A2" w:themeColor="accent4"/>
                      <w:lang w:val="es-MX"/>
                    </w:rPr>
                  </w:rPrChange>
                </w:rPr>
                <w:t xml:space="preserve">, en muchas ocasiones, </w:t>
              </w:r>
            </w:ins>
            <w:ins w:id="177" w:author="Suemi Castillo" w:date="2021-04-28T18:01:00Z">
              <w:r w:rsidR="00C869CE" w:rsidRPr="00CD7B01">
                <w:rPr>
                  <w:rFonts w:asciiTheme="minorHAnsi" w:hAnsiTheme="minorHAnsi" w:cstheme="minorHAnsi"/>
                  <w:iCs/>
                  <w:lang w:val="es-MX"/>
                  <w:rPrChange w:id="178" w:author="Suemi Castillo" w:date="2021-05-06T02:30:00Z">
                    <w:rPr>
                      <w:rFonts w:asciiTheme="minorHAnsi" w:hAnsiTheme="minorHAnsi" w:cstheme="minorHAnsi"/>
                      <w:color w:val="8064A2" w:themeColor="accent4"/>
                      <w:lang w:val="es-MX"/>
                    </w:rPr>
                  </w:rPrChange>
                </w:rPr>
                <w:t>les</w:t>
              </w:r>
            </w:ins>
            <w:ins w:id="179" w:author="Suemi Castillo" w:date="2021-04-28T18:02:00Z">
              <w:r w:rsidR="00C869CE" w:rsidRPr="00CD7B01">
                <w:rPr>
                  <w:rFonts w:asciiTheme="minorHAnsi" w:hAnsiTheme="minorHAnsi" w:cstheme="minorHAnsi"/>
                  <w:iCs/>
                  <w:lang w:val="es-MX"/>
                  <w:rPrChange w:id="180" w:author="Suemi Castillo" w:date="2021-05-06T02:30:00Z">
                    <w:rPr>
                      <w:rFonts w:asciiTheme="minorHAnsi" w:hAnsiTheme="minorHAnsi" w:cstheme="minorHAnsi"/>
                      <w:color w:val="8064A2" w:themeColor="accent4"/>
                      <w:lang w:val="es-MX"/>
                    </w:rPr>
                  </w:rPrChange>
                </w:rPr>
                <w:t xml:space="preserve"> impide</w:t>
              </w:r>
            </w:ins>
            <w:ins w:id="181" w:author="Suemi Castillo" w:date="2021-04-28T17:58:00Z">
              <w:r w:rsidR="001B0A95" w:rsidRPr="00CD7B01">
                <w:rPr>
                  <w:rFonts w:asciiTheme="minorHAnsi" w:hAnsiTheme="minorHAnsi" w:cstheme="minorHAnsi"/>
                  <w:iCs/>
                  <w:lang w:val="es-MX"/>
                  <w:rPrChange w:id="182" w:author="Suemi Castillo" w:date="2021-05-06T02:30:00Z">
                    <w:rPr>
                      <w:rFonts w:asciiTheme="minorHAnsi" w:hAnsiTheme="minorHAnsi" w:cstheme="minorHAnsi"/>
                      <w:color w:val="8064A2" w:themeColor="accent4"/>
                      <w:lang w:val="es-MX"/>
                    </w:rPr>
                  </w:rPrChange>
                </w:rPr>
                <w:t xml:space="preserve"> </w:t>
              </w:r>
            </w:ins>
            <w:ins w:id="183" w:author="Suemi Castillo" w:date="2021-04-28T17:59:00Z">
              <w:r w:rsidR="001B0A95" w:rsidRPr="00CD7B01">
                <w:rPr>
                  <w:rFonts w:asciiTheme="minorHAnsi" w:hAnsiTheme="minorHAnsi" w:cstheme="minorHAnsi"/>
                  <w:iCs/>
                  <w:lang w:val="es-MX"/>
                  <w:rPrChange w:id="184" w:author="Suemi Castillo" w:date="2021-05-06T02:30:00Z">
                    <w:rPr>
                      <w:rFonts w:asciiTheme="minorHAnsi" w:hAnsiTheme="minorHAnsi" w:cstheme="minorHAnsi"/>
                      <w:color w:val="8064A2" w:themeColor="accent4"/>
                      <w:lang w:val="es-MX"/>
                    </w:rPr>
                  </w:rPrChange>
                </w:rPr>
                <w:t>obtener los</w:t>
              </w:r>
            </w:ins>
            <w:ins w:id="185" w:author="Suemi Castillo" w:date="2021-04-28T18:02:00Z">
              <w:r w:rsidR="00C869CE" w:rsidRPr="00CD7B01">
                <w:rPr>
                  <w:rFonts w:asciiTheme="minorHAnsi" w:hAnsiTheme="minorHAnsi" w:cstheme="minorHAnsi"/>
                  <w:iCs/>
                  <w:lang w:val="es-MX"/>
                  <w:rPrChange w:id="186" w:author="Suemi Castillo" w:date="2021-05-06T02:30:00Z">
                    <w:rPr>
                      <w:rFonts w:asciiTheme="minorHAnsi" w:hAnsiTheme="minorHAnsi" w:cstheme="minorHAnsi"/>
                      <w:color w:val="8064A2" w:themeColor="accent4"/>
                      <w:lang w:val="es-MX"/>
                    </w:rPr>
                  </w:rPrChange>
                </w:rPr>
                <w:t xml:space="preserve"> </w:t>
              </w:r>
            </w:ins>
            <w:ins w:id="187" w:author="Suemi Castillo" w:date="2021-04-28T17:59:00Z">
              <w:r w:rsidR="001B0A95" w:rsidRPr="00CD7B01">
                <w:rPr>
                  <w:rFonts w:asciiTheme="minorHAnsi" w:hAnsiTheme="minorHAnsi" w:cstheme="minorHAnsi"/>
                  <w:iCs/>
                  <w:lang w:val="es-MX"/>
                  <w:rPrChange w:id="188" w:author="Suemi Castillo" w:date="2021-05-06T02:30:00Z">
                    <w:rPr>
                      <w:rFonts w:asciiTheme="minorHAnsi" w:hAnsiTheme="minorHAnsi" w:cstheme="minorHAnsi"/>
                      <w:color w:val="8064A2" w:themeColor="accent4"/>
                      <w:lang w:val="es-MX"/>
                    </w:rPr>
                  </w:rPrChange>
                </w:rPr>
                <w:t>ingresos</w:t>
              </w:r>
            </w:ins>
            <w:ins w:id="189" w:author="Suemi Castillo" w:date="2021-04-28T18:02:00Z">
              <w:r w:rsidR="00C869CE" w:rsidRPr="00CD7B01">
                <w:rPr>
                  <w:rFonts w:asciiTheme="minorHAnsi" w:hAnsiTheme="minorHAnsi" w:cstheme="minorHAnsi"/>
                  <w:iCs/>
                  <w:lang w:val="es-MX"/>
                  <w:rPrChange w:id="190" w:author="Suemi Castillo" w:date="2021-05-06T02:30:00Z">
                    <w:rPr>
                      <w:rFonts w:asciiTheme="minorHAnsi" w:hAnsiTheme="minorHAnsi" w:cstheme="minorHAnsi"/>
                      <w:color w:val="8064A2" w:themeColor="accent4"/>
                      <w:lang w:val="es-MX"/>
                    </w:rPr>
                  </w:rPrChange>
                </w:rPr>
                <w:t xml:space="preserve"> adecuados</w:t>
              </w:r>
            </w:ins>
            <w:ins w:id="191" w:author="Suemi Castillo" w:date="2021-04-28T17:59:00Z">
              <w:r w:rsidR="001B0A95" w:rsidRPr="00CD7B01">
                <w:rPr>
                  <w:rFonts w:asciiTheme="minorHAnsi" w:hAnsiTheme="minorHAnsi" w:cstheme="minorHAnsi"/>
                  <w:iCs/>
                  <w:lang w:val="es-MX"/>
                  <w:rPrChange w:id="192" w:author="Suemi Castillo" w:date="2021-05-06T02:30:00Z">
                    <w:rPr>
                      <w:rFonts w:asciiTheme="minorHAnsi" w:hAnsiTheme="minorHAnsi" w:cstheme="minorHAnsi"/>
                      <w:color w:val="8064A2" w:themeColor="accent4"/>
                      <w:lang w:val="es-MX"/>
                    </w:rPr>
                  </w:rPrChange>
                </w:rPr>
                <w:t xml:space="preserve"> </w:t>
              </w:r>
            </w:ins>
            <w:ins w:id="193" w:author="Suemi Castillo" w:date="2021-04-28T18:02:00Z">
              <w:r w:rsidR="00C869CE" w:rsidRPr="00CD7B01">
                <w:rPr>
                  <w:rFonts w:asciiTheme="minorHAnsi" w:hAnsiTheme="minorHAnsi" w:cstheme="minorHAnsi"/>
                  <w:iCs/>
                  <w:lang w:val="es-MX"/>
                  <w:rPrChange w:id="194" w:author="Suemi Castillo" w:date="2021-05-06T02:30:00Z">
                    <w:rPr>
                      <w:rFonts w:asciiTheme="minorHAnsi" w:hAnsiTheme="minorHAnsi" w:cstheme="minorHAnsi"/>
                      <w:color w:val="8064A2" w:themeColor="accent4"/>
                      <w:lang w:val="es-MX"/>
                    </w:rPr>
                  </w:rPrChange>
                </w:rPr>
                <w:t xml:space="preserve">para llevar estabilidad económica a </w:t>
              </w:r>
            </w:ins>
            <w:ins w:id="195" w:author="Suemi Castillo" w:date="2021-04-28T18:06:00Z">
              <w:r w:rsidR="00C869CE" w:rsidRPr="00CD7B01">
                <w:rPr>
                  <w:rFonts w:asciiTheme="minorHAnsi" w:hAnsiTheme="minorHAnsi" w:cstheme="minorHAnsi"/>
                  <w:iCs/>
                  <w:lang w:val="es-MX"/>
                  <w:rPrChange w:id="196" w:author="Suemi Castillo" w:date="2021-05-06T02:30:00Z">
                    <w:rPr>
                      <w:rFonts w:asciiTheme="minorHAnsi" w:hAnsiTheme="minorHAnsi" w:cstheme="minorHAnsi"/>
                      <w:color w:val="8064A2" w:themeColor="accent4"/>
                      <w:lang w:val="es-MX"/>
                    </w:rPr>
                  </w:rPrChange>
                </w:rPr>
                <w:t xml:space="preserve">sus hogares o incluso a </w:t>
              </w:r>
            </w:ins>
            <w:ins w:id="197" w:author="Suemi Castillo" w:date="2021-04-28T18:08:00Z">
              <w:r w:rsidR="00C869CE" w:rsidRPr="00CD7B01">
                <w:rPr>
                  <w:rFonts w:asciiTheme="minorHAnsi" w:hAnsiTheme="minorHAnsi" w:cstheme="minorHAnsi"/>
                  <w:iCs/>
                  <w:lang w:val="es-MX"/>
                  <w:rPrChange w:id="198" w:author="Suemi Castillo" w:date="2021-05-06T02:30:00Z">
                    <w:rPr>
                      <w:rFonts w:asciiTheme="minorHAnsi" w:hAnsiTheme="minorHAnsi" w:cstheme="minorHAnsi"/>
                      <w:color w:val="8064A2" w:themeColor="accent4"/>
                      <w:lang w:val="es-MX"/>
                    </w:rPr>
                  </w:rPrChange>
                </w:rPr>
                <w:t>sí</w:t>
              </w:r>
            </w:ins>
            <w:ins w:id="199" w:author="Suemi Castillo" w:date="2021-04-28T18:06:00Z">
              <w:r w:rsidR="00C869CE" w:rsidRPr="00CD7B01">
                <w:rPr>
                  <w:rFonts w:asciiTheme="minorHAnsi" w:hAnsiTheme="minorHAnsi" w:cstheme="minorHAnsi"/>
                  <w:iCs/>
                  <w:lang w:val="es-MX"/>
                  <w:rPrChange w:id="200" w:author="Suemi Castillo" w:date="2021-05-06T02:30:00Z">
                    <w:rPr>
                      <w:rFonts w:asciiTheme="minorHAnsi" w:hAnsiTheme="minorHAnsi" w:cstheme="minorHAnsi"/>
                      <w:color w:val="8064A2" w:themeColor="accent4"/>
                      <w:lang w:val="es-MX"/>
                    </w:rPr>
                  </w:rPrChange>
                </w:rPr>
                <w:t xml:space="preserve"> mismos</w:t>
              </w:r>
            </w:ins>
            <w:ins w:id="201" w:author="Suemi Castillo" w:date="2021-04-28T18:03:00Z">
              <w:r w:rsidR="00C869CE" w:rsidRPr="00CD7B01">
                <w:rPr>
                  <w:rFonts w:asciiTheme="minorHAnsi" w:hAnsiTheme="minorHAnsi" w:cstheme="minorHAnsi"/>
                  <w:iCs/>
                  <w:lang w:val="es-MX"/>
                  <w:rPrChange w:id="202" w:author="Suemi Castillo" w:date="2021-05-06T02:30:00Z">
                    <w:rPr>
                      <w:rFonts w:asciiTheme="minorHAnsi" w:hAnsiTheme="minorHAnsi" w:cstheme="minorHAnsi"/>
                      <w:color w:val="8064A2" w:themeColor="accent4"/>
                      <w:lang w:val="es-MX"/>
                    </w:rPr>
                  </w:rPrChange>
                </w:rPr>
                <w:t>.</w:t>
              </w:r>
            </w:ins>
            <w:ins w:id="203" w:author="Suemi Castillo" w:date="2021-04-28T18:06:00Z">
              <w:r w:rsidR="00C869CE" w:rsidRPr="00CD7B01">
                <w:rPr>
                  <w:rFonts w:asciiTheme="minorHAnsi" w:hAnsiTheme="minorHAnsi" w:cstheme="minorHAnsi"/>
                  <w:iCs/>
                  <w:lang w:val="es-MX"/>
                  <w:rPrChange w:id="204" w:author="Suemi Castillo" w:date="2021-05-06T02:30:00Z">
                    <w:rPr>
                      <w:rFonts w:asciiTheme="minorHAnsi" w:hAnsiTheme="minorHAnsi" w:cstheme="minorHAnsi"/>
                      <w:color w:val="8064A2" w:themeColor="accent4"/>
                      <w:lang w:val="es-MX"/>
                    </w:rPr>
                  </w:rPrChange>
                </w:rPr>
                <w:t xml:space="preserve"> Esto sucede principalmente debido a que su difusión suele ser únicamente a </w:t>
              </w:r>
            </w:ins>
            <w:ins w:id="205" w:author="Suemi Castillo" w:date="2021-04-28T18:07:00Z">
              <w:r w:rsidR="00C869CE" w:rsidRPr="00CD7B01">
                <w:rPr>
                  <w:rFonts w:asciiTheme="minorHAnsi" w:hAnsiTheme="minorHAnsi" w:cstheme="minorHAnsi"/>
                  <w:iCs/>
                  <w:lang w:val="es-MX"/>
                  <w:rPrChange w:id="206" w:author="Suemi Castillo" w:date="2021-05-06T02:30:00Z">
                    <w:rPr>
                      <w:rFonts w:asciiTheme="minorHAnsi" w:hAnsiTheme="minorHAnsi" w:cstheme="minorHAnsi"/>
                      <w:color w:val="8064A2" w:themeColor="accent4"/>
                      <w:lang w:val="es-MX"/>
                    </w:rPr>
                  </w:rPrChange>
                </w:rPr>
                <w:t xml:space="preserve">través de recomendaciones entre pequeños círculos sociales, como vecindarios o colonias, pero les llega a ser complicado </w:t>
              </w:r>
            </w:ins>
            <w:ins w:id="207" w:author="Suemi Castillo" w:date="2021-04-28T18:08:00Z">
              <w:r w:rsidR="00C869CE" w:rsidRPr="00CD7B01">
                <w:rPr>
                  <w:rFonts w:asciiTheme="minorHAnsi" w:hAnsiTheme="minorHAnsi" w:cstheme="minorHAnsi"/>
                  <w:iCs/>
                  <w:lang w:val="es-MX"/>
                  <w:rPrChange w:id="208" w:author="Suemi Castillo" w:date="2021-05-06T02:30:00Z">
                    <w:rPr>
                      <w:rFonts w:asciiTheme="minorHAnsi" w:hAnsiTheme="minorHAnsi" w:cstheme="minorHAnsi"/>
                      <w:color w:val="8064A2" w:themeColor="accent4"/>
                      <w:lang w:val="es-MX"/>
                    </w:rPr>
                  </w:rPrChange>
                </w:rPr>
                <w:t xml:space="preserve">alcanzar </w:t>
              </w:r>
            </w:ins>
            <w:ins w:id="209" w:author="Suemi Castillo" w:date="2021-05-06T02:31:00Z">
              <w:r w:rsidR="00DD1DE8" w:rsidRPr="00CD7B01">
                <w:rPr>
                  <w:rFonts w:asciiTheme="minorHAnsi" w:hAnsiTheme="minorHAnsi" w:cstheme="minorHAnsi"/>
                  <w:iCs/>
                  <w:lang w:val="es-MX"/>
                </w:rPr>
                <w:t>público</w:t>
              </w:r>
            </w:ins>
            <w:ins w:id="210" w:author="Suemi Castillo" w:date="2021-04-28T18:08:00Z">
              <w:r w:rsidR="00C869CE" w:rsidRPr="00CD7B01">
                <w:rPr>
                  <w:rFonts w:asciiTheme="minorHAnsi" w:hAnsiTheme="minorHAnsi" w:cstheme="minorHAnsi"/>
                  <w:iCs/>
                  <w:lang w:val="es-MX"/>
                  <w:rPrChange w:id="211" w:author="Suemi Castillo" w:date="2021-05-06T02:30:00Z">
                    <w:rPr>
                      <w:rFonts w:asciiTheme="minorHAnsi" w:hAnsiTheme="minorHAnsi" w:cstheme="minorHAnsi"/>
                      <w:color w:val="8064A2" w:themeColor="accent4"/>
                      <w:lang w:val="es-MX"/>
                    </w:rPr>
                  </w:rPrChange>
                </w:rPr>
                <w:t xml:space="preserve"> más allá de estas áreas.</w:t>
              </w:r>
            </w:ins>
            <w:ins w:id="212" w:author="Suemi Castillo" w:date="2021-04-28T18:03:00Z">
              <w:r w:rsidR="00C869CE" w:rsidRPr="00CD7B01">
                <w:rPr>
                  <w:rFonts w:asciiTheme="minorHAnsi" w:hAnsiTheme="minorHAnsi" w:cstheme="minorHAnsi"/>
                  <w:iCs/>
                  <w:lang w:val="es-MX"/>
                  <w:rPrChange w:id="213" w:author="Suemi Castillo" w:date="2021-05-06T02:30:00Z">
                    <w:rPr>
                      <w:rFonts w:asciiTheme="minorHAnsi" w:hAnsiTheme="minorHAnsi" w:cstheme="minorHAnsi"/>
                      <w:color w:val="8064A2" w:themeColor="accent4"/>
                      <w:lang w:val="es-MX"/>
                    </w:rPr>
                  </w:rPrChange>
                </w:rPr>
                <w:t xml:space="preserve"> </w:t>
              </w:r>
            </w:ins>
            <w:ins w:id="214" w:author="Suemi Castillo" w:date="2021-04-28T18:02:00Z">
              <w:r w:rsidR="00C869CE" w:rsidRPr="00CD7B01">
                <w:rPr>
                  <w:rFonts w:asciiTheme="minorHAnsi" w:hAnsiTheme="minorHAnsi" w:cstheme="minorHAnsi"/>
                  <w:iCs/>
                  <w:lang w:val="es-MX"/>
                  <w:rPrChange w:id="215" w:author="Suemi Castillo" w:date="2021-05-06T02:30:00Z">
                    <w:rPr>
                      <w:rFonts w:asciiTheme="minorHAnsi" w:hAnsiTheme="minorHAnsi" w:cstheme="minorHAnsi"/>
                      <w:color w:val="8064A2" w:themeColor="accent4"/>
                      <w:lang w:val="es-MX"/>
                    </w:rPr>
                  </w:rPrChange>
                </w:rPr>
                <w:t xml:space="preserve"> </w:t>
              </w:r>
            </w:ins>
          </w:p>
          <w:p w14:paraId="0B993DE6" w14:textId="4D707E6C" w:rsidR="00D43AC4" w:rsidRPr="00CD7B01" w:rsidDel="008D5F7E" w:rsidRDefault="00D43AC4">
            <w:pPr>
              <w:rPr>
                <w:del w:id="216" w:author="Suemi Castillo" w:date="2021-04-28T18:10:00Z"/>
                <w:rFonts w:asciiTheme="minorHAnsi" w:hAnsiTheme="minorHAnsi" w:cstheme="minorHAnsi"/>
                <w:iCs/>
                <w:lang w:val="es-MX"/>
                <w:rPrChange w:id="217" w:author="Suemi Castillo" w:date="2021-05-06T02:30:00Z">
                  <w:rPr>
                    <w:del w:id="218" w:author="Suemi Castillo" w:date="2021-04-28T18:10:00Z"/>
                    <w:rFonts w:asciiTheme="minorHAnsi" w:hAnsiTheme="minorHAnsi" w:cstheme="minorHAnsi"/>
                    <w:lang w:val="es-MX"/>
                  </w:rPr>
                </w:rPrChange>
              </w:rPr>
            </w:pPr>
          </w:p>
          <w:p w14:paraId="10E84CEA" w14:textId="23567D12" w:rsidR="00D43AC4" w:rsidRPr="00CD7B01" w:rsidDel="008D5F7E" w:rsidRDefault="00D43AC4">
            <w:pPr>
              <w:rPr>
                <w:del w:id="219" w:author="Suemi Castillo" w:date="2021-04-28T18:13:00Z"/>
                <w:rFonts w:asciiTheme="minorHAnsi" w:hAnsiTheme="minorHAnsi" w:cstheme="minorHAnsi"/>
                <w:iCs/>
                <w:lang w:val="es-MX"/>
                <w:rPrChange w:id="220" w:author="Suemi Castillo" w:date="2021-05-06T02:30:00Z">
                  <w:rPr>
                    <w:del w:id="221" w:author="Suemi Castillo" w:date="2021-04-28T18:13:00Z"/>
                    <w:rFonts w:asciiTheme="minorHAnsi" w:hAnsiTheme="minorHAnsi" w:cstheme="minorHAnsi"/>
                    <w:color w:val="8064A2" w:themeColor="accent4"/>
                    <w:lang w:val="es-MX"/>
                  </w:rPr>
                </w:rPrChange>
              </w:rPr>
              <w:pPrChange w:id="222" w:author="Suemi Castillo" w:date="2021-04-28T18:13:00Z">
                <w:pPr>
                  <w:pStyle w:val="Prrafodelista"/>
                  <w:numPr>
                    <w:numId w:val="18"/>
                  </w:numPr>
                  <w:ind w:hanging="360"/>
                </w:pPr>
              </w:pPrChange>
            </w:pPr>
            <w:del w:id="223" w:author="Suemi Castillo" w:date="2021-04-28T18:10:00Z">
              <w:r w:rsidRPr="00CD7B01" w:rsidDel="008D5F7E">
                <w:rPr>
                  <w:rFonts w:asciiTheme="minorHAnsi" w:hAnsiTheme="minorHAnsi" w:cstheme="minorHAnsi"/>
                  <w:iCs/>
                  <w:lang w:val="es-MX"/>
                  <w:rPrChange w:id="224" w:author="Suemi Castillo" w:date="2021-05-06T02:30:00Z">
                    <w:rPr>
                      <w:rFonts w:asciiTheme="minorHAnsi" w:hAnsiTheme="minorHAnsi" w:cstheme="minorHAnsi"/>
                      <w:color w:val="8064A2" w:themeColor="accent4"/>
                      <w:lang w:val="es-MX"/>
                    </w:rPr>
                  </w:rPrChange>
                </w:rPr>
                <w:delText>[Problemática 1]</w:delText>
              </w:r>
            </w:del>
          </w:p>
          <w:p w14:paraId="3ADB74DD" w14:textId="70790A08" w:rsidR="00D43AC4" w:rsidRPr="00CD7B01" w:rsidDel="008D5F7E" w:rsidRDefault="00D43AC4">
            <w:pPr>
              <w:rPr>
                <w:del w:id="225" w:author="Suemi Castillo" w:date="2021-04-28T18:13:00Z"/>
                <w:rFonts w:asciiTheme="minorHAnsi" w:hAnsiTheme="minorHAnsi" w:cstheme="minorHAnsi"/>
                <w:iCs/>
                <w:lang w:val="es-MX"/>
                <w:rPrChange w:id="226" w:author="Suemi Castillo" w:date="2021-05-06T02:30:00Z">
                  <w:rPr>
                    <w:del w:id="227" w:author="Suemi Castillo" w:date="2021-04-28T18:13:00Z"/>
                    <w:rFonts w:asciiTheme="minorHAnsi" w:hAnsiTheme="minorHAnsi" w:cstheme="minorHAnsi"/>
                    <w:color w:val="8064A2" w:themeColor="accent4"/>
                    <w:lang w:val="es-MX"/>
                  </w:rPr>
                </w:rPrChange>
              </w:rPr>
              <w:pPrChange w:id="228" w:author="Suemi Castillo" w:date="2021-04-28T18:13:00Z">
                <w:pPr>
                  <w:pStyle w:val="Prrafodelista"/>
                  <w:numPr>
                    <w:numId w:val="18"/>
                  </w:numPr>
                  <w:ind w:hanging="360"/>
                </w:pPr>
              </w:pPrChange>
            </w:pPr>
            <w:del w:id="229" w:author="Suemi Castillo" w:date="2021-04-28T18:13:00Z">
              <w:r w:rsidRPr="00CD7B01" w:rsidDel="008D5F7E">
                <w:rPr>
                  <w:rFonts w:asciiTheme="minorHAnsi" w:hAnsiTheme="minorHAnsi" w:cstheme="minorHAnsi"/>
                  <w:iCs/>
                  <w:lang w:val="es-MX"/>
                  <w:rPrChange w:id="230" w:author="Suemi Castillo" w:date="2021-05-06T02:30:00Z">
                    <w:rPr>
                      <w:rFonts w:asciiTheme="minorHAnsi" w:hAnsiTheme="minorHAnsi" w:cstheme="minorHAnsi"/>
                      <w:color w:val="8064A2" w:themeColor="accent4"/>
                      <w:lang w:val="es-MX"/>
                    </w:rPr>
                  </w:rPrChange>
                </w:rPr>
                <w:delText>[Problemática 2]</w:delText>
              </w:r>
            </w:del>
          </w:p>
          <w:p w14:paraId="101F238C" w14:textId="2B870CE2" w:rsidR="00D43AC4" w:rsidRPr="00CD7B01" w:rsidDel="008D5F7E" w:rsidRDefault="00D43AC4">
            <w:pPr>
              <w:rPr>
                <w:del w:id="231" w:author="Suemi Castillo" w:date="2021-04-28T18:13:00Z"/>
                <w:rFonts w:asciiTheme="minorHAnsi" w:hAnsiTheme="minorHAnsi" w:cstheme="minorHAnsi"/>
                <w:iCs/>
                <w:lang w:val="es-MX"/>
                <w:rPrChange w:id="232" w:author="Suemi Castillo" w:date="2021-05-06T02:30:00Z">
                  <w:rPr>
                    <w:del w:id="233" w:author="Suemi Castillo" w:date="2021-04-28T18:13:00Z"/>
                    <w:rFonts w:asciiTheme="minorHAnsi" w:hAnsiTheme="minorHAnsi" w:cstheme="minorHAnsi"/>
                    <w:color w:val="8064A2" w:themeColor="accent4"/>
                    <w:lang w:val="es-MX"/>
                  </w:rPr>
                </w:rPrChange>
              </w:rPr>
              <w:pPrChange w:id="234" w:author="Suemi Castillo" w:date="2021-04-28T18:13:00Z">
                <w:pPr>
                  <w:pStyle w:val="Prrafodelista"/>
                  <w:numPr>
                    <w:numId w:val="18"/>
                  </w:numPr>
                  <w:ind w:hanging="360"/>
                </w:pPr>
              </w:pPrChange>
            </w:pPr>
            <w:del w:id="235" w:author="Suemi Castillo" w:date="2021-04-28T18:13:00Z">
              <w:r w:rsidRPr="00CD7B01" w:rsidDel="008D5F7E">
                <w:rPr>
                  <w:rFonts w:asciiTheme="minorHAnsi" w:hAnsiTheme="minorHAnsi" w:cstheme="minorHAnsi"/>
                  <w:iCs/>
                  <w:lang w:val="es-MX"/>
                  <w:rPrChange w:id="236" w:author="Suemi Castillo" w:date="2021-05-06T02:30:00Z">
                    <w:rPr>
                      <w:rFonts w:asciiTheme="minorHAnsi" w:hAnsiTheme="minorHAnsi" w:cstheme="minorHAnsi"/>
                      <w:color w:val="8064A2" w:themeColor="accent4"/>
                      <w:lang w:val="es-MX"/>
                    </w:rPr>
                  </w:rPrChange>
                </w:rPr>
                <w:delText>[Problemática 3]</w:delText>
              </w:r>
            </w:del>
          </w:p>
          <w:p w14:paraId="15A35C7F" w14:textId="3EADDC6E" w:rsidR="00D43AC4" w:rsidRPr="00CD7B01" w:rsidDel="008D5F7E" w:rsidRDefault="00D43AC4">
            <w:pPr>
              <w:rPr>
                <w:del w:id="237" w:author="Suemi Castillo" w:date="2021-04-28T18:13:00Z"/>
                <w:rFonts w:asciiTheme="minorHAnsi" w:hAnsiTheme="minorHAnsi" w:cstheme="minorHAnsi"/>
                <w:iCs/>
                <w:lang w:val="es-MX"/>
                <w:rPrChange w:id="238" w:author="Suemi Castillo" w:date="2021-05-06T02:30:00Z">
                  <w:rPr>
                    <w:del w:id="239" w:author="Suemi Castillo" w:date="2021-04-28T18:13:00Z"/>
                    <w:rFonts w:asciiTheme="minorHAnsi" w:hAnsiTheme="minorHAnsi" w:cstheme="minorHAnsi"/>
                    <w:color w:val="8064A2" w:themeColor="accent4"/>
                    <w:lang w:val="es-MX"/>
                  </w:rPr>
                </w:rPrChange>
              </w:rPr>
              <w:pPrChange w:id="240" w:author="Suemi Castillo" w:date="2021-04-28T18:13:00Z">
                <w:pPr>
                  <w:pStyle w:val="Prrafodelista"/>
                  <w:numPr>
                    <w:numId w:val="18"/>
                  </w:numPr>
                  <w:ind w:hanging="360"/>
                </w:pPr>
              </w:pPrChange>
            </w:pPr>
            <w:del w:id="241" w:author="Suemi Castillo" w:date="2021-04-28T18:13:00Z">
              <w:r w:rsidRPr="00CD7B01" w:rsidDel="008D5F7E">
                <w:rPr>
                  <w:rFonts w:asciiTheme="minorHAnsi" w:hAnsiTheme="minorHAnsi" w:cstheme="minorHAnsi"/>
                  <w:iCs/>
                  <w:lang w:val="es-MX"/>
                  <w:rPrChange w:id="242" w:author="Suemi Castillo" w:date="2021-05-06T02:30:00Z">
                    <w:rPr>
                      <w:rFonts w:asciiTheme="minorHAnsi" w:hAnsiTheme="minorHAnsi" w:cstheme="minorHAnsi"/>
                      <w:color w:val="8064A2" w:themeColor="accent4"/>
                      <w:lang w:val="es-MX"/>
                    </w:rPr>
                  </w:rPrChange>
                </w:rPr>
                <w:delText>[Problemática 4]</w:delText>
              </w:r>
            </w:del>
          </w:p>
          <w:p w14:paraId="3720352D" w14:textId="77777777" w:rsidR="00D43AC4" w:rsidRPr="00CD7B01" w:rsidRDefault="00D43AC4">
            <w:pPr>
              <w:rPr>
                <w:rFonts w:asciiTheme="minorHAnsi" w:hAnsiTheme="minorHAnsi" w:cstheme="minorHAnsi"/>
                <w:iCs/>
                <w:lang w:val="es-MX"/>
                <w:rPrChange w:id="243" w:author="Suemi Castillo" w:date="2021-05-06T02:30:00Z">
                  <w:rPr>
                    <w:rFonts w:asciiTheme="minorHAnsi" w:hAnsiTheme="minorHAnsi" w:cstheme="minorHAnsi"/>
                    <w:lang w:val="es-MX"/>
                  </w:rPr>
                </w:rPrChange>
              </w:rPr>
              <w:pPrChange w:id="244" w:author="Suemi Castillo" w:date="2021-04-28T18:13:00Z">
                <w:pPr>
                  <w:pStyle w:val="Prrafodelista"/>
                </w:pPr>
              </w:pPrChange>
            </w:pPr>
          </w:p>
        </w:tc>
      </w:tr>
      <w:tr w:rsidR="00134417" w:rsidRPr="007719BD" w14:paraId="521F4D7F" w14:textId="77777777" w:rsidTr="00672836">
        <w:trPr>
          <w:trHeight w:val="839"/>
        </w:trPr>
        <w:tc>
          <w:tcPr>
            <w:tcW w:w="1915" w:type="dxa"/>
          </w:tcPr>
          <w:p w14:paraId="723E6E5A" w14:textId="77777777" w:rsidR="00381DD1" w:rsidRPr="005872EC" w:rsidRDefault="00381DD1" w:rsidP="001F529C">
            <w:pPr>
              <w:pStyle w:val="tableleft"/>
              <w:rPr>
                <w:rFonts w:asciiTheme="minorHAnsi" w:hAnsiTheme="minorHAnsi" w:cstheme="minorHAnsi"/>
                <w:lang w:val="es-MX"/>
              </w:rPr>
            </w:pPr>
          </w:p>
          <w:p w14:paraId="601C5E5E"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tcBorders>
              <w:top w:val="single" w:sz="8" w:space="0" w:color="auto"/>
              <w:bottom w:val="single" w:sz="8" w:space="0" w:color="auto"/>
            </w:tcBorders>
          </w:tcPr>
          <w:p w14:paraId="3B5D16BD" w14:textId="77777777" w:rsidR="00134417" w:rsidRPr="00CD7B01" w:rsidRDefault="00134417">
            <w:pPr>
              <w:rPr>
                <w:rFonts w:asciiTheme="minorHAnsi" w:hAnsiTheme="minorHAnsi" w:cstheme="minorHAnsi"/>
                <w:iCs/>
                <w:lang w:val="es-MX"/>
                <w:rPrChange w:id="245" w:author="Suemi Castillo" w:date="2021-05-06T02:30:00Z">
                  <w:rPr>
                    <w:rFonts w:asciiTheme="minorHAnsi" w:hAnsiTheme="minorHAnsi" w:cstheme="minorHAnsi"/>
                    <w:lang w:val="es-MX"/>
                  </w:rPr>
                </w:rPrChange>
              </w:rPr>
              <w:pPrChange w:id="246" w:author="Suemi Castillo" w:date="2021-05-06T02:30:00Z">
                <w:pPr>
                  <w:jc w:val="both"/>
                </w:pPr>
              </w:pPrChange>
            </w:pPr>
          </w:p>
          <w:p w14:paraId="7D3E1B49" w14:textId="316AA480" w:rsidR="00D43AC4" w:rsidRPr="00CD7B01" w:rsidDel="008D5F7E" w:rsidRDefault="008D5F7E">
            <w:pPr>
              <w:rPr>
                <w:del w:id="247" w:author="Suemi Castillo" w:date="2021-04-28T18:14:00Z"/>
                <w:rFonts w:asciiTheme="minorHAnsi" w:hAnsiTheme="minorHAnsi" w:cstheme="minorHAnsi"/>
                <w:iCs/>
                <w:lang w:val="es-MX"/>
                <w:rPrChange w:id="248" w:author="Suemi Castillo" w:date="2021-05-06T02:30:00Z">
                  <w:rPr>
                    <w:del w:id="249" w:author="Suemi Castillo" w:date="2021-04-28T18:14:00Z"/>
                    <w:rFonts w:asciiTheme="minorHAnsi" w:hAnsiTheme="minorHAnsi" w:cstheme="minorHAnsi"/>
                    <w:color w:val="8064A2" w:themeColor="accent4"/>
                    <w:lang w:val="es-MX"/>
                  </w:rPr>
                </w:rPrChange>
              </w:rPr>
              <w:pPrChange w:id="250" w:author="Suemi Castillo" w:date="2021-05-06T02:30:00Z">
                <w:pPr>
                  <w:jc w:val="both"/>
                </w:pPr>
              </w:pPrChange>
            </w:pPr>
            <w:ins w:id="251" w:author="Suemi Castillo" w:date="2021-04-28T18:14:00Z">
              <w:r w:rsidRPr="00CD7B01">
                <w:rPr>
                  <w:rFonts w:asciiTheme="minorHAnsi" w:hAnsiTheme="minorHAnsi" w:cstheme="minorHAnsi"/>
                  <w:iCs/>
                  <w:lang w:val="es-MX"/>
                  <w:rPrChange w:id="252" w:author="Suemi Castillo" w:date="2021-05-06T02:30:00Z">
                    <w:rPr>
                      <w:rFonts w:asciiTheme="minorHAnsi" w:hAnsiTheme="minorHAnsi" w:cstheme="minorHAnsi"/>
                      <w:color w:val="8064A2" w:themeColor="accent4"/>
                      <w:lang w:val="es-MX"/>
                    </w:rPr>
                  </w:rPrChange>
                </w:rPr>
                <w:t>A través de nuestra propuesta, se pretende elevar las oportunidades de los trabajadores que se desempeñan en oficios de esta clase, pues con esta aplicación se eleva el alcance de difusión que solían tener los trabajadores independientes, compartiendo sus capacidades a un público mucho mayor.</w:t>
              </w:r>
            </w:ins>
            <w:del w:id="253" w:author="Suemi Castillo" w:date="2021-04-28T18:14:00Z">
              <w:r w:rsidR="00D43AC4" w:rsidRPr="00CD7B01" w:rsidDel="008D5F7E">
                <w:rPr>
                  <w:rFonts w:asciiTheme="minorHAnsi" w:hAnsiTheme="minorHAnsi" w:cstheme="minorHAnsi"/>
                  <w:iCs/>
                  <w:lang w:val="es-MX"/>
                  <w:rPrChange w:id="254" w:author="Suemi Castillo" w:date="2021-05-06T02:30:00Z">
                    <w:rPr>
                      <w:rFonts w:asciiTheme="minorHAnsi" w:hAnsiTheme="minorHAnsi" w:cstheme="minorHAnsi"/>
                      <w:color w:val="8064A2" w:themeColor="accent4"/>
                      <w:lang w:val="es-MX"/>
                    </w:rPr>
                  </w:rPrChange>
                </w:rPr>
                <w:delText>[Los beneficios describen las ventajas del desarrollo del proyecto y los problemas planteados que la aplicación resolverá.</w:delText>
              </w:r>
              <w:r w:rsidR="00AF6E0A" w:rsidRPr="00CD7B01" w:rsidDel="008D5F7E">
                <w:rPr>
                  <w:rFonts w:asciiTheme="minorHAnsi" w:hAnsiTheme="minorHAnsi" w:cstheme="minorHAnsi"/>
                  <w:iCs/>
                  <w:lang w:val="es-MX"/>
                  <w:rPrChange w:id="255" w:author="Suemi Castillo" w:date="2021-05-06T02:30:00Z">
                    <w:rPr>
                      <w:rFonts w:asciiTheme="minorHAnsi" w:hAnsiTheme="minorHAnsi" w:cstheme="minorHAnsi"/>
                      <w:color w:val="8064A2" w:themeColor="accent4"/>
                      <w:lang w:val="es-MX"/>
                    </w:rPr>
                  </w:rPrChange>
                </w:rPr>
                <w:delText xml:space="preserve"> Incluye la aportación social.</w:delText>
              </w:r>
              <w:r w:rsidR="00D43AC4" w:rsidRPr="00CD7B01" w:rsidDel="008D5F7E">
                <w:rPr>
                  <w:rFonts w:asciiTheme="minorHAnsi" w:hAnsiTheme="minorHAnsi" w:cstheme="minorHAnsi"/>
                  <w:iCs/>
                  <w:lang w:val="es-MX"/>
                  <w:rPrChange w:id="256" w:author="Suemi Castillo" w:date="2021-05-06T02:30:00Z">
                    <w:rPr>
                      <w:rFonts w:asciiTheme="minorHAnsi" w:hAnsiTheme="minorHAnsi" w:cstheme="minorHAnsi"/>
                      <w:color w:val="8064A2" w:themeColor="accent4"/>
                      <w:lang w:val="es-MX"/>
                    </w:rPr>
                  </w:rPrChange>
                </w:rPr>
                <w:delText>]</w:delText>
              </w:r>
            </w:del>
          </w:p>
          <w:p w14:paraId="52A9BC6D" w14:textId="2B536431" w:rsidR="00D43AC4" w:rsidRPr="00CD7B01" w:rsidDel="008D5F7E" w:rsidRDefault="00D43AC4">
            <w:pPr>
              <w:rPr>
                <w:del w:id="257" w:author="Suemi Castillo" w:date="2021-04-28T18:14:00Z"/>
                <w:rFonts w:asciiTheme="minorHAnsi" w:hAnsiTheme="minorHAnsi" w:cstheme="minorHAnsi"/>
                <w:iCs/>
                <w:lang w:val="es-MX"/>
                <w:rPrChange w:id="258" w:author="Suemi Castillo" w:date="2021-05-06T02:30:00Z">
                  <w:rPr>
                    <w:del w:id="259" w:author="Suemi Castillo" w:date="2021-04-28T18:14:00Z"/>
                    <w:rFonts w:asciiTheme="minorHAnsi" w:hAnsiTheme="minorHAnsi" w:cstheme="minorHAnsi"/>
                    <w:lang w:val="es-MX"/>
                  </w:rPr>
                </w:rPrChange>
              </w:rPr>
              <w:pPrChange w:id="260" w:author="Suemi Castillo" w:date="2021-05-06T02:30:00Z">
                <w:pPr>
                  <w:jc w:val="both"/>
                </w:pPr>
              </w:pPrChange>
            </w:pPr>
          </w:p>
          <w:p w14:paraId="54AE73A5" w14:textId="1D041052" w:rsidR="00D43AC4" w:rsidRPr="00CD7B01" w:rsidDel="008D5F7E" w:rsidRDefault="00D43AC4">
            <w:pPr>
              <w:pStyle w:val="Prrafodelista"/>
              <w:numPr>
                <w:ilvl w:val="0"/>
                <w:numId w:val="18"/>
              </w:numPr>
              <w:jc w:val="left"/>
              <w:rPr>
                <w:del w:id="261" w:author="Suemi Castillo" w:date="2021-04-28T18:14:00Z"/>
                <w:rFonts w:asciiTheme="minorHAnsi" w:hAnsiTheme="minorHAnsi" w:cstheme="minorHAnsi"/>
                <w:iCs/>
                <w:lang w:val="es-MX"/>
                <w:rPrChange w:id="262" w:author="Suemi Castillo" w:date="2021-05-06T02:30:00Z">
                  <w:rPr>
                    <w:del w:id="263" w:author="Suemi Castillo" w:date="2021-04-28T18:14:00Z"/>
                    <w:rFonts w:asciiTheme="minorHAnsi" w:hAnsiTheme="minorHAnsi" w:cstheme="minorHAnsi"/>
                    <w:color w:val="8064A2" w:themeColor="accent4"/>
                    <w:lang w:val="es-MX"/>
                  </w:rPr>
                </w:rPrChange>
              </w:rPr>
              <w:pPrChange w:id="264" w:author="Suemi Castillo" w:date="2021-05-06T02:30:00Z">
                <w:pPr>
                  <w:pStyle w:val="Prrafodelista"/>
                  <w:numPr>
                    <w:numId w:val="18"/>
                  </w:numPr>
                  <w:ind w:hanging="360"/>
                </w:pPr>
              </w:pPrChange>
            </w:pPr>
            <w:del w:id="265" w:author="Suemi Castillo" w:date="2021-04-28T18:14:00Z">
              <w:r w:rsidRPr="00CD7B01" w:rsidDel="008D5F7E">
                <w:rPr>
                  <w:rFonts w:asciiTheme="minorHAnsi" w:hAnsiTheme="minorHAnsi" w:cstheme="minorHAnsi"/>
                  <w:iCs/>
                  <w:lang w:val="es-MX"/>
                  <w:rPrChange w:id="266" w:author="Suemi Castillo" w:date="2021-05-06T02:30:00Z">
                    <w:rPr>
                      <w:rFonts w:asciiTheme="minorHAnsi" w:hAnsiTheme="minorHAnsi" w:cstheme="minorHAnsi"/>
                      <w:color w:val="8064A2" w:themeColor="accent4"/>
                      <w:lang w:val="es-MX"/>
                    </w:rPr>
                  </w:rPrChange>
                </w:rPr>
                <w:delText>[Beneficio 1]</w:delText>
              </w:r>
            </w:del>
          </w:p>
          <w:p w14:paraId="439756CF" w14:textId="61FE4CC2" w:rsidR="00D43AC4" w:rsidRPr="00CD7B01" w:rsidDel="008D5F7E" w:rsidRDefault="00D43AC4">
            <w:pPr>
              <w:pStyle w:val="Prrafodelista"/>
              <w:numPr>
                <w:ilvl w:val="0"/>
                <w:numId w:val="18"/>
              </w:numPr>
              <w:jc w:val="left"/>
              <w:rPr>
                <w:del w:id="267" w:author="Suemi Castillo" w:date="2021-04-28T18:14:00Z"/>
                <w:rFonts w:asciiTheme="minorHAnsi" w:hAnsiTheme="minorHAnsi" w:cstheme="minorHAnsi"/>
                <w:iCs/>
                <w:lang w:val="es-MX"/>
                <w:rPrChange w:id="268" w:author="Suemi Castillo" w:date="2021-05-06T02:30:00Z">
                  <w:rPr>
                    <w:del w:id="269" w:author="Suemi Castillo" w:date="2021-04-28T18:14:00Z"/>
                    <w:rFonts w:asciiTheme="minorHAnsi" w:hAnsiTheme="minorHAnsi" w:cstheme="minorHAnsi"/>
                    <w:color w:val="8064A2" w:themeColor="accent4"/>
                    <w:lang w:val="es-MX"/>
                  </w:rPr>
                </w:rPrChange>
              </w:rPr>
              <w:pPrChange w:id="270" w:author="Suemi Castillo" w:date="2021-05-06T02:30:00Z">
                <w:pPr>
                  <w:pStyle w:val="Prrafodelista"/>
                  <w:numPr>
                    <w:numId w:val="18"/>
                  </w:numPr>
                  <w:ind w:hanging="360"/>
                </w:pPr>
              </w:pPrChange>
            </w:pPr>
            <w:del w:id="271" w:author="Suemi Castillo" w:date="2021-04-28T18:14:00Z">
              <w:r w:rsidRPr="00CD7B01" w:rsidDel="008D5F7E">
                <w:rPr>
                  <w:rFonts w:asciiTheme="minorHAnsi" w:hAnsiTheme="minorHAnsi" w:cstheme="minorHAnsi"/>
                  <w:iCs/>
                  <w:lang w:val="es-MX"/>
                  <w:rPrChange w:id="272" w:author="Suemi Castillo" w:date="2021-05-06T02:30:00Z">
                    <w:rPr>
                      <w:rFonts w:asciiTheme="minorHAnsi" w:hAnsiTheme="minorHAnsi" w:cstheme="minorHAnsi"/>
                      <w:color w:val="8064A2" w:themeColor="accent4"/>
                      <w:lang w:val="es-MX"/>
                    </w:rPr>
                  </w:rPrChange>
                </w:rPr>
                <w:delText>[Beneficio 2]</w:delText>
              </w:r>
            </w:del>
          </w:p>
          <w:p w14:paraId="1FEA232F" w14:textId="1A03C4D8" w:rsidR="00D43AC4" w:rsidRPr="00CD7B01" w:rsidDel="008D5F7E" w:rsidRDefault="00D43AC4">
            <w:pPr>
              <w:pStyle w:val="Prrafodelista"/>
              <w:numPr>
                <w:ilvl w:val="0"/>
                <w:numId w:val="18"/>
              </w:numPr>
              <w:jc w:val="left"/>
              <w:rPr>
                <w:del w:id="273" w:author="Suemi Castillo" w:date="2021-04-28T18:14:00Z"/>
                <w:rFonts w:asciiTheme="minorHAnsi" w:hAnsiTheme="minorHAnsi" w:cstheme="minorHAnsi"/>
                <w:iCs/>
                <w:lang w:val="es-MX"/>
                <w:rPrChange w:id="274" w:author="Suemi Castillo" w:date="2021-05-06T02:30:00Z">
                  <w:rPr>
                    <w:del w:id="275" w:author="Suemi Castillo" w:date="2021-04-28T18:14:00Z"/>
                    <w:rFonts w:asciiTheme="minorHAnsi" w:hAnsiTheme="minorHAnsi" w:cstheme="minorHAnsi"/>
                    <w:color w:val="8064A2" w:themeColor="accent4"/>
                    <w:lang w:val="es-MX"/>
                  </w:rPr>
                </w:rPrChange>
              </w:rPr>
              <w:pPrChange w:id="276" w:author="Suemi Castillo" w:date="2021-05-06T02:30:00Z">
                <w:pPr>
                  <w:pStyle w:val="Prrafodelista"/>
                  <w:numPr>
                    <w:numId w:val="18"/>
                  </w:numPr>
                  <w:ind w:hanging="360"/>
                </w:pPr>
              </w:pPrChange>
            </w:pPr>
            <w:del w:id="277" w:author="Suemi Castillo" w:date="2021-04-28T18:14:00Z">
              <w:r w:rsidRPr="00CD7B01" w:rsidDel="008D5F7E">
                <w:rPr>
                  <w:rFonts w:asciiTheme="minorHAnsi" w:hAnsiTheme="minorHAnsi" w:cstheme="minorHAnsi"/>
                  <w:iCs/>
                  <w:lang w:val="es-MX"/>
                  <w:rPrChange w:id="278" w:author="Suemi Castillo" w:date="2021-05-06T02:30:00Z">
                    <w:rPr>
                      <w:rFonts w:asciiTheme="minorHAnsi" w:hAnsiTheme="minorHAnsi" w:cstheme="minorHAnsi"/>
                      <w:color w:val="8064A2" w:themeColor="accent4"/>
                      <w:lang w:val="es-MX"/>
                    </w:rPr>
                  </w:rPrChange>
                </w:rPr>
                <w:delText>[Beneficio 3]</w:delText>
              </w:r>
            </w:del>
          </w:p>
          <w:p w14:paraId="74548FB2" w14:textId="48138F3B" w:rsidR="00D43AC4" w:rsidRPr="00CD7B01" w:rsidDel="008D5F7E" w:rsidRDefault="00D43AC4">
            <w:pPr>
              <w:pStyle w:val="Prrafodelista"/>
              <w:numPr>
                <w:ilvl w:val="0"/>
                <w:numId w:val="18"/>
              </w:numPr>
              <w:jc w:val="left"/>
              <w:rPr>
                <w:del w:id="279" w:author="Suemi Castillo" w:date="2021-04-28T18:14:00Z"/>
                <w:rFonts w:asciiTheme="minorHAnsi" w:hAnsiTheme="minorHAnsi" w:cstheme="minorHAnsi"/>
                <w:iCs/>
                <w:lang w:val="es-MX"/>
                <w:rPrChange w:id="280" w:author="Suemi Castillo" w:date="2021-05-06T02:30:00Z">
                  <w:rPr>
                    <w:del w:id="281" w:author="Suemi Castillo" w:date="2021-04-28T18:14:00Z"/>
                    <w:rFonts w:asciiTheme="minorHAnsi" w:hAnsiTheme="minorHAnsi" w:cstheme="minorHAnsi"/>
                    <w:color w:val="8064A2" w:themeColor="accent4"/>
                    <w:lang w:val="es-MX"/>
                  </w:rPr>
                </w:rPrChange>
              </w:rPr>
              <w:pPrChange w:id="282" w:author="Suemi Castillo" w:date="2021-05-06T02:30:00Z">
                <w:pPr>
                  <w:pStyle w:val="Prrafodelista"/>
                  <w:numPr>
                    <w:numId w:val="18"/>
                  </w:numPr>
                  <w:ind w:hanging="360"/>
                </w:pPr>
              </w:pPrChange>
            </w:pPr>
            <w:del w:id="283" w:author="Suemi Castillo" w:date="2021-04-28T18:14:00Z">
              <w:r w:rsidRPr="00CD7B01" w:rsidDel="008D5F7E">
                <w:rPr>
                  <w:rFonts w:asciiTheme="minorHAnsi" w:hAnsiTheme="minorHAnsi" w:cstheme="minorHAnsi"/>
                  <w:iCs/>
                  <w:lang w:val="es-MX"/>
                  <w:rPrChange w:id="284" w:author="Suemi Castillo" w:date="2021-05-06T02:30:00Z">
                    <w:rPr>
                      <w:rFonts w:asciiTheme="minorHAnsi" w:hAnsiTheme="minorHAnsi" w:cstheme="minorHAnsi"/>
                      <w:color w:val="8064A2" w:themeColor="accent4"/>
                      <w:lang w:val="es-MX"/>
                    </w:rPr>
                  </w:rPrChange>
                </w:rPr>
                <w:delText>[Beneficio 4]</w:delText>
              </w:r>
            </w:del>
          </w:p>
          <w:p w14:paraId="16E47382" w14:textId="77777777" w:rsidR="00A06A27" w:rsidRPr="00CD7B01" w:rsidRDefault="00A06A27">
            <w:pPr>
              <w:rPr>
                <w:ins w:id="285" w:author="Suemi Castillo" w:date="2021-04-28T18:14:00Z"/>
                <w:rFonts w:asciiTheme="minorHAnsi" w:hAnsiTheme="minorHAnsi" w:cstheme="minorHAnsi"/>
                <w:iCs/>
                <w:lang w:val="es-MX"/>
                <w:rPrChange w:id="286" w:author="Suemi Castillo" w:date="2021-05-06T02:30:00Z">
                  <w:rPr>
                    <w:ins w:id="287" w:author="Suemi Castillo" w:date="2021-04-28T18:14:00Z"/>
                    <w:rFonts w:asciiTheme="minorHAnsi" w:hAnsiTheme="minorHAnsi" w:cstheme="minorHAnsi"/>
                    <w:lang w:val="es-MX"/>
                  </w:rPr>
                </w:rPrChange>
              </w:rPr>
            </w:pPr>
          </w:p>
          <w:p w14:paraId="6B19A6C2" w14:textId="633582B6" w:rsidR="008D5F7E" w:rsidRPr="00CD7B01" w:rsidRDefault="008D5F7E">
            <w:pPr>
              <w:rPr>
                <w:rFonts w:asciiTheme="minorHAnsi" w:hAnsiTheme="minorHAnsi" w:cstheme="minorHAnsi"/>
                <w:iCs/>
                <w:lang w:val="es-MX"/>
                <w:rPrChange w:id="288" w:author="Suemi Castillo" w:date="2021-05-06T02:30:00Z">
                  <w:rPr>
                    <w:rFonts w:asciiTheme="minorHAnsi" w:hAnsiTheme="minorHAnsi" w:cstheme="minorHAnsi"/>
                    <w:lang w:val="es-MX"/>
                  </w:rPr>
                </w:rPrChange>
              </w:rPr>
            </w:pPr>
          </w:p>
        </w:tc>
      </w:tr>
      <w:tr w:rsidR="00134417" w:rsidRPr="007719BD" w14:paraId="4474BD23" w14:textId="77777777" w:rsidTr="00550683">
        <w:trPr>
          <w:trHeight w:val="828"/>
        </w:trPr>
        <w:tc>
          <w:tcPr>
            <w:tcW w:w="1915" w:type="dxa"/>
          </w:tcPr>
          <w:p w14:paraId="15ECE611" w14:textId="77777777" w:rsidR="00134417" w:rsidRPr="005872EC" w:rsidRDefault="00134417" w:rsidP="001F529C">
            <w:pPr>
              <w:pStyle w:val="tableleft"/>
              <w:rPr>
                <w:rFonts w:asciiTheme="minorHAnsi" w:hAnsiTheme="minorHAnsi" w:cstheme="minorHAnsi"/>
                <w:lang w:val="es-MX"/>
              </w:rPr>
            </w:pPr>
          </w:p>
          <w:p w14:paraId="3C42E75A" w14:textId="77777777" w:rsidR="00134417" w:rsidRPr="005872EC" w:rsidRDefault="00134417" w:rsidP="001F529C">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tcBorders>
              <w:top w:val="single" w:sz="8" w:space="0" w:color="auto"/>
            </w:tcBorders>
          </w:tcPr>
          <w:p w14:paraId="6DB244FB" w14:textId="77777777" w:rsidR="00134417" w:rsidRPr="00CD7B01" w:rsidDel="006C0307" w:rsidRDefault="00134417">
            <w:pPr>
              <w:rPr>
                <w:del w:id="289" w:author="Suemi Castillo" w:date="2021-05-06T01:53:00Z"/>
                <w:rFonts w:asciiTheme="minorHAnsi" w:hAnsiTheme="minorHAnsi" w:cstheme="minorHAnsi"/>
                <w:iCs/>
                <w:lang w:val="es-MX"/>
                <w:rPrChange w:id="290" w:author="Suemi Castillo" w:date="2021-05-06T02:30:00Z">
                  <w:rPr>
                    <w:del w:id="291" w:author="Suemi Castillo" w:date="2021-05-06T01:53:00Z"/>
                    <w:rFonts w:asciiTheme="minorHAnsi" w:hAnsiTheme="minorHAnsi" w:cstheme="minorHAnsi"/>
                    <w:lang w:val="es-MX"/>
                  </w:rPr>
                </w:rPrChange>
              </w:rPr>
            </w:pPr>
          </w:p>
          <w:p w14:paraId="6B0D307D" w14:textId="796FCCC4" w:rsidR="00406B4F" w:rsidRPr="00CD7B01" w:rsidDel="006C0307" w:rsidRDefault="00AF6E0A">
            <w:pPr>
              <w:rPr>
                <w:del w:id="292" w:author="Suemi Castillo" w:date="2021-05-06T01:53:00Z"/>
                <w:rFonts w:asciiTheme="minorHAnsi" w:hAnsiTheme="minorHAnsi" w:cstheme="minorHAnsi"/>
                <w:iCs/>
                <w:lang w:val="es-MX"/>
                <w:rPrChange w:id="293" w:author="Suemi Castillo" w:date="2021-05-06T02:30:00Z">
                  <w:rPr>
                    <w:del w:id="294" w:author="Suemi Castillo" w:date="2021-05-06T01:53:00Z"/>
                    <w:rFonts w:asciiTheme="minorHAnsi" w:hAnsiTheme="minorHAnsi" w:cstheme="minorHAnsi"/>
                    <w:color w:val="8064A2" w:themeColor="accent4"/>
                    <w:lang w:val="es-MX"/>
                  </w:rPr>
                </w:rPrChange>
              </w:rPr>
              <w:pPrChange w:id="295" w:author="Suemi Castillo" w:date="2021-05-06T02:30:00Z">
                <w:pPr>
                  <w:jc w:val="both"/>
                </w:pPr>
              </w:pPrChange>
            </w:pPr>
            <w:del w:id="296" w:author="Suemi Castillo" w:date="2021-05-06T01:53:00Z">
              <w:r w:rsidRPr="00CD7B01" w:rsidDel="006C0307">
                <w:rPr>
                  <w:rFonts w:asciiTheme="minorHAnsi" w:hAnsiTheme="minorHAnsi" w:cstheme="minorHAnsi"/>
                  <w:iCs/>
                  <w:lang w:val="es-MX"/>
                  <w:rPrChange w:id="297" w:author="Suemi Castillo" w:date="2021-05-06T02:30:00Z">
                    <w:rPr>
                      <w:rFonts w:asciiTheme="minorHAnsi" w:hAnsiTheme="minorHAnsi" w:cstheme="minorHAnsi"/>
                      <w:color w:val="8064A2" w:themeColor="accent4"/>
                      <w:lang w:val="es-MX"/>
                    </w:rPr>
                  </w:rPrChange>
                </w:rPr>
                <w:delText>[Este apartado deberá contener todas aquellas funcionalidades que la aplicación presentará</w:delText>
              </w:r>
              <w:r w:rsidR="00406B4F" w:rsidRPr="00CD7B01" w:rsidDel="006C0307">
                <w:rPr>
                  <w:rFonts w:asciiTheme="minorHAnsi" w:hAnsiTheme="minorHAnsi" w:cstheme="minorHAnsi"/>
                  <w:iCs/>
                  <w:lang w:val="es-MX"/>
                  <w:rPrChange w:id="298" w:author="Suemi Castillo" w:date="2021-05-06T02:30:00Z">
                    <w:rPr>
                      <w:rFonts w:asciiTheme="minorHAnsi" w:hAnsiTheme="minorHAnsi" w:cstheme="minorHAnsi"/>
                      <w:color w:val="8064A2" w:themeColor="accent4"/>
                      <w:lang w:val="es-MX"/>
                    </w:rPr>
                  </w:rPrChange>
                </w:rPr>
                <w:delText xml:space="preserve"> acompañadas de una breve descripción</w:delText>
              </w:r>
              <w:r w:rsidRPr="00CD7B01" w:rsidDel="006C0307">
                <w:rPr>
                  <w:rFonts w:asciiTheme="minorHAnsi" w:hAnsiTheme="minorHAnsi" w:cstheme="minorHAnsi"/>
                  <w:iCs/>
                  <w:lang w:val="es-MX"/>
                  <w:rPrChange w:id="299" w:author="Suemi Castillo" w:date="2021-05-06T02:30:00Z">
                    <w:rPr>
                      <w:rFonts w:asciiTheme="minorHAnsi" w:hAnsiTheme="minorHAnsi" w:cstheme="minorHAnsi"/>
                      <w:color w:val="8064A2" w:themeColor="accent4"/>
                      <w:lang w:val="es-MX"/>
                    </w:rPr>
                  </w:rPrChange>
                </w:rPr>
                <w:delText>. Es recomendable agruparlas por categorías respecto a procesos</w:delText>
              </w:r>
              <w:r w:rsidR="00406B4F" w:rsidRPr="00CD7B01" w:rsidDel="006C0307">
                <w:rPr>
                  <w:rFonts w:asciiTheme="minorHAnsi" w:hAnsiTheme="minorHAnsi" w:cstheme="minorHAnsi"/>
                  <w:iCs/>
                  <w:lang w:val="es-MX"/>
                  <w:rPrChange w:id="300" w:author="Suemi Castillo" w:date="2021-05-06T02:30:00Z">
                    <w:rPr>
                      <w:rFonts w:asciiTheme="minorHAnsi" w:hAnsiTheme="minorHAnsi" w:cstheme="minorHAnsi"/>
                      <w:color w:val="8064A2" w:themeColor="accent4"/>
                      <w:lang w:val="es-MX"/>
                    </w:rPr>
                  </w:rPrChange>
                </w:rPr>
                <w:delText xml:space="preserve"> o dominio.</w:delText>
              </w:r>
            </w:del>
          </w:p>
          <w:p w14:paraId="740A2D68" w14:textId="510F8273" w:rsidR="00406B4F" w:rsidRPr="00CD7B01" w:rsidDel="006C0307" w:rsidRDefault="00406B4F">
            <w:pPr>
              <w:rPr>
                <w:del w:id="301" w:author="Suemi Castillo" w:date="2021-05-06T01:53:00Z"/>
                <w:rFonts w:asciiTheme="minorHAnsi" w:hAnsiTheme="minorHAnsi" w:cstheme="minorHAnsi"/>
                <w:iCs/>
                <w:lang w:val="es-MX"/>
                <w:rPrChange w:id="302" w:author="Suemi Castillo" w:date="2021-05-06T02:30:00Z">
                  <w:rPr>
                    <w:del w:id="303" w:author="Suemi Castillo" w:date="2021-05-06T01:53:00Z"/>
                    <w:rFonts w:asciiTheme="minorHAnsi" w:hAnsiTheme="minorHAnsi" w:cstheme="minorHAnsi"/>
                    <w:color w:val="8064A2" w:themeColor="accent4"/>
                    <w:lang w:val="es-MX"/>
                  </w:rPr>
                </w:rPrChange>
              </w:rPr>
              <w:pPrChange w:id="304" w:author="Suemi Castillo" w:date="2021-05-06T02:30:00Z">
                <w:pPr>
                  <w:jc w:val="both"/>
                </w:pPr>
              </w:pPrChange>
            </w:pPr>
          </w:p>
          <w:p w14:paraId="457CF4AE" w14:textId="018DFB21" w:rsidR="00406B4F" w:rsidRPr="00CD7B01" w:rsidDel="006C0307" w:rsidRDefault="00406B4F">
            <w:pPr>
              <w:rPr>
                <w:del w:id="305" w:author="Suemi Castillo" w:date="2021-05-06T01:53:00Z"/>
                <w:rFonts w:asciiTheme="minorHAnsi" w:hAnsiTheme="minorHAnsi" w:cstheme="minorHAnsi"/>
                <w:iCs/>
                <w:lang w:val="es-MX"/>
                <w:rPrChange w:id="306" w:author="Suemi Castillo" w:date="2021-05-06T02:30:00Z">
                  <w:rPr>
                    <w:del w:id="307" w:author="Suemi Castillo" w:date="2021-05-06T01:53:00Z"/>
                    <w:rFonts w:asciiTheme="minorHAnsi" w:hAnsiTheme="minorHAnsi" w:cstheme="minorHAnsi"/>
                    <w:b/>
                    <w:color w:val="8064A2" w:themeColor="accent4"/>
                    <w:lang w:val="es-MX"/>
                  </w:rPr>
                </w:rPrChange>
              </w:rPr>
              <w:pPrChange w:id="308" w:author="Suemi Castillo" w:date="2021-05-06T02:30:00Z">
                <w:pPr>
                  <w:jc w:val="both"/>
                </w:pPr>
              </w:pPrChange>
            </w:pPr>
            <w:del w:id="309" w:author="Suemi Castillo" w:date="2021-05-06T01:53:00Z">
              <w:r w:rsidRPr="00CD7B01" w:rsidDel="006C0307">
                <w:rPr>
                  <w:rFonts w:asciiTheme="minorHAnsi" w:hAnsiTheme="minorHAnsi" w:cstheme="minorHAnsi"/>
                  <w:iCs/>
                  <w:lang w:val="es-MX"/>
                  <w:rPrChange w:id="310" w:author="Suemi Castillo" w:date="2021-05-06T02:30:00Z">
                    <w:rPr>
                      <w:rFonts w:asciiTheme="minorHAnsi" w:hAnsiTheme="minorHAnsi" w:cstheme="minorHAnsi"/>
                      <w:b/>
                      <w:color w:val="8064A2" w:themeColor="accent4"/>
                      <w:lang w:val="es-MX"/>
                    </w:rPr>
                  </w:rPrChange>
                </w:rPr>
                <w:delText>Ej.</w:delText>
              </w:r>
            </w:del>
          </w:p>
          <w:p w14:paraId="65C38177" w14:textId="77777777" w:rsidR="00406B4F" w:rsidRPr="00CD7B01" w:rsidRDefault="00406B4F">
            <w:pPr>
              <w:rPr>
                <w:rFonts w:asciiTheme="minorHAnsi" w:hAnsiTheme="minorHAnsi" w:cstheme="minorHAnsi"/>
                <w:iCs/>
                <w:lang w:val="es-MX"/>
                <w:rPrChange w:id="311" w:author="Suemi Castillo" w:date="2021-05-06T02:30:00Z">
                  <w:rPr>
                    <w:rFonts w:asciiTheme="minorHAnsi" w:hAnsiTheme="minorHAnsi" w:cstheme="minorHAnsi"/>
                    <w:color w:val="8064A2" w:themeColor="accent4"/>
                    <w:lang w:val="es-MX"/>
                  </w:rPr>
                </w:rPrChange>
              </w:rPr>
              <w:pPrChange w:id="312" w:author="Suemi Castillo" w:date="2021-05-06T02:30:00Z">
                <w:pPr>
                  <w:jc w:val="both"/>
                </w:pPr>
              </w:pPrChange>
            </w:pPr>
          </w:p>
          <w:p w14:paraId="184A8C4C" w14:textId="2B11036C" w:rsidR="00406B4F" w:rsidRPr="00CD7B01" w:rsidDel="003467E8" w:rsidRDefault="00406B4F">
            <w:pPr>
              <w:rPr>
                <w:del w:id="313" w:author="Suemi Castillo" w:date="2021-05-06T01:54:00Z"/>
                <w:rFonts w:asciiTheme="minorHAnsi" w:hAnsiTheme="minorHAnsi" w:cstheme="minorHAnsi"/>
                <w:iCs/>
                <w:lang w:val="es-MX"/>
                <w:rPrChange w:id="314" w:author="Suemi Castillo" w:date="2021-05-06T02:30:00Z">
                  <w:rPr>
                    <w:del w:id="315" w:author="Suemi Castillo" w:date="2021-05-06T01:54:00Z"/>
                    <w:rFonts w:asciiTheme="minorHAnsi" w:hAnsiTheme="minorHAnsi" w:cstheme="minorHAnsi"/>
                    <w:b/>
                    <w:color w:val="8064A2" w:themeColor="accent4"/>
                    <w:lang w:val="es-MX"/>
                  </w:rPr>
                </w:rPrChange>
              </w:rPr>
              <w:pPrChange w:id="316" w:author="Suemi Castillo" w:date="2021-05-06T02:30:00Z">
                <w:pPr>
                  <w:jc w:val="both"/>
                </w:pPr>
              </w:pPrChange>
            </w:pPr>
            <w:r w:rsidRPr="00CD7B01">
              <w:rPr>
                <w:rFonts w:asciiTheme="minorHAnsi" w:hAnsiTheme="minorHAnsi" w:cstheme="minorHAnsi"/>
                <w:iCs/>
                <w:lang w:val="es-MX"/>
                <w:rPrChange w:id="317" w:author="Suemi Castillo" w:date="2021-05-06T02:30:00Z">
                  <w:rPr>
                    <w:rFonts w:asciiTheme="minorHAnsi" w:hAnsiTheme="minorHAnsi" w:cstheme="minorHAnsi"/>
                    <w:b/>
                    <w:color w:val="8064A2" w:themeColor="accent4"/>
                    <w:lang w:val="es-MX"/>
                  </w:rPr>
                </w:rPrChange>
              </w:rPr>
              <w:t>Gestión de información</w:t>
            </w:r>
          </w:p>
          <w:p w14:paraId="7EF4FFD2" w14:textId="77777777" w:rsidR="00406B4F" w:rsidRPr="00CD7B01" w:rsidRDefault="00406B4F">
            <w:pPr>
              <w:rPr>
                <w:rFonts w:asciiTheme="minorHAnsi" w:hAnsiTheme="minorHAnsi" w:cstheme="minorHAnsi"/>
                <w:iCs/>
                <w:lang w:val="es-MX"/>
                <w:rPrChange w:id="318" w:author="Suemi Castillo" w:date="2021-05-06T02:30:00Z">
                  <w:rPr>
                    <w:rFonts w:asciiTheme="minorHAnsi" w:hAnsiTheme="minorHAnsi" w:cstheme="minorHAnsi"/>
                    <w:b/>
                    <w:color w:val="8064A2" w:themeColor="accent4"/>
                    <w:lang w:val="es-MX"/>
                  </w:rPr>
                </w:rPrChange>
              </w:rPr>
              <w:pPrChange w:id="319" w:author="Suemi Castillo" w:date="2021-05-06T02:30:00Z">
                <w:pPr>
                  <w:jc w:val="both"/>
                </w:pPr>
              </w:pPrChange>
            </w:pPr>
          </w:p>
          <w:p w14:paraId="6ED19F0B" w14:textId="77777777" w:rsidR="003467E8" w:rsidRPr="00CD7B01" w:rsidRDefault="003467E8">
            <w:pPr>
              <w:pStyle w:val="Prrafodelista"/>
              <w:numPr>
                <w:ilvl w:val="0"/>
                <w:numId w:val="18"/>
              </w:numPr>
              <w:jc w:val="left"/>
              <w:rPr>
                <w:ins w:id="320" w:author="Suemi Castillo" w:date="2021-05-06T01:54:00Z"/>
                <w:rFonts w:asciiTheme="minorHAnsi" w:hAnsiTheme="minorHAnsi" w:cstheme="minorHAnsi"/>
                <w:iCs/>
                <w:sz w:val="22"/>
                <w:szCs w:val="22"/>
                <w:lang w:val="es-MX"/>
                <w:rPrChange w:id="321" w:author="Suemi Castillo" w:date="2021-05-06T02:30:00Z">
                  <w:rPr>
                    <w:ins w:id="322" w:author="Suemi Castillo" w:date="2021-05-06T01:54:00Z"/>
                    <w:rFonts w:asciiTheme="minorHAnsi" w:hAnsiTheme="minorHAnsi" w:cstheme="minorHAnsi"/>
                    <w:b/>
                    <w:color w:val="8064A2" w:themeColor="accent4"/>
                    <w:lang w:val="es-MX"/>
                  </w:rPr>
                </w:rPrChange>
              </w:rPr>
              <w:pPrChange w:id="323" w:author="Suemi Castillo" w:date="2021-05-06T02:30:00Z">
                <w:pPr>
                  <w:pStyle w:val="Prrafodelista"/>
                  <w:numPr>
                    <w:numId w:val="18"/>
                  </w:numPr>
                  <w:ind w:hanging="360"/>
                </w:pPr>
              </w:pPrChange>
            </w:pPr>
            <w:ins w:id="324" w:author="Suemi Castillo" w:date="2021-05-06T01:54:00Z">
              <w:r w:rsidRPr="00CD7B01">
                <w:rPr>
                  <w:rFonts w:asciiTheme="minorHAnsi" w:hAnsiTheme="minorHAnsi" w:cstheme="minorHAnsi"/>
                  <w:iCs/>
                  <w:sz w:val="22"/>
                  <w:szCs w:val="22"/>
                  <w:lang w:val="es-MX"/>
                  <w:rPrChange w:id="325" w:author="Suemi Castillo" w:date="2021-05-06T02:30:00Z">
                    <w:rPr>
                      <w:rFonts w:asciiTheme="minorHAnsi" w:hAnsiTheme="minorHAnsi" w:cstheme="minorHAnsi"/>
                      <w:b/>
                      <w:color w:val="8064A2" w:themeColor="accent4"/>
                      <w:lang w:val="es-MX"/>
                    </w:rPr>
                  </w:rPrChange>
                </w:rPr>
                <w:t xml:space="preserve">Funcionalidad 1. Alta de usuarios. Consiste en agregar nuevos usuarios a la aplicación. </w:t>
              </w:r>
            </w:ins>
          </w:p>
          <w:p w14:paraId="18070EAE" w14:textId="290CD53E" w:rsidR="00406B4F" w:rsidRPr="00CD7B01" w:rsidDel="003467E8" w:rsidRDefault="003467E8">
            <w:pPr>
              <w:pStyle w:val="Prrafodelista"/>
              <w:numPr>
                <w:ilvl w:val="0"/>
                <w:numId w:val="18"/>
              </w:numPr>
              <w:jc w:val="left"/>
              <w:rPr>
                <w:del w:id="326" w:author="Suemi Castillo" w:date="2021-05-06T01:54:00Z"/>
                <w:rFonts w:asciiTheme="minorHAnsi" w:hAnsiTheme="minorHAnsi" w:cstheme="minorHAnsi"/>
                <w:iCs/>
                <w:sz w:val="22"/>
                <w:szCs w:val="22"/>
                <w:lang w:val="es-MX"/>
                <w:rPrChange w:id="327" w:author="Suemi Castillo" w:date="2021-05-06T02:30:00Z">
                  <w:rPr>
                    <w:del w:id="328" w:author="Suemi Castillo" w:date="2021-05-06T01:54:00Z"/>
                    <w:rFonts w:asciiTheme="minorHAnsi" w:hAnsiTheme="minorHAnsi" w:cstheme="minorHAnsi"/>
                    <w:b/>
                    <w:color w:val="8064A2" w:themeColor="accent4"/>
                    <w:lang w:val="es-MX"/>
                  </w:rPr>
                </w:rPrChange>
              </w:rPr>
              <w:pPrChange w:id="329" w:author="Suemi Castillo" w:date="2021-05-06T02:30:00Z">
                <w:pPr>
                  <w:pStyle w:val="Prrafodelista"/>
                  <w:numPr>
                    <w:numId w:val="18"/>
                  </w:numPr>
                  <w:ind w:hanging="360"/>
                </w:pPr>
              </w:pPrChange>
            </w:pPr>
            <w:ins w:id="330" w:author="Suemi Castillo" w:date="2021-05-06T01:54:00Z">
              <w:r w:rsidRPr="00CD7B01">
                <w:rPr>
                  <w:rFonts w:asciiTheme="minorHAnsi" w:hAnsiTheme="minorHAnsi" w:cstheme="minorHAnsi"/>
                  <w:iCs/>
                  <w:sz w:val="22"/>
                  <w:szCs w:val="22"/>
                  <w:lang w:val="es-MX"/>
                  <w:rPrChange w:id="331" w:author="Suemi Castillo" w:date="2021-05-06T02:30:00Z">
                    <w:rPr>
                      <w:rFonts w:asciiTheme="minorHAnsi" w:hAnsiTheme="minorHAnsi" w:cstheme="minorHAnsi"/>
                      <w:b/>
                      <w:color w:val="8064A2" w:themeColor="accent4"/>
                      <w:lang w:val="es-MX"/>
                    </w:rPr>
                  </w:rPrChange>
                </w:rPr>
                <w:t>Funcionalidad 2. Baja de usuarios. Consiste en eliminar usuarios existentes de la aplicación.</w:t>
              </w:r>
            </w:ins>
            <w:del w:id="332" w:author="Suemi Castillo" w:date="2021-05-06T01:54:00Z">
              <w:r w:rsidR="00406B4F" w:rsidRPr="00CD7B01" w:rsidDel="003467E8">
                <w:rPr>
                  <w:rFonts w:asciiTheme="minorHAnsi" w:hAnsiTheme="minorHAnsi" w:cstheme="minorHAnsi"/>
                  <w:iCs/>
                  <w:sz w:val="22"/>
                  <w:szCs w:val="22"/>
                  <w:lang w:val="es-MX"/>
                  <w:rPrChange w:id="333" w:author="Suemi Castillo" w:date="2021-05-06T02:30:00Z">
                    <w:rPr>
                      <w:rFonts w:asciiTheme="minorHAnsi" w:hAnsiTheme="minorHAnsi" w:cstheme="minorHAnsi"/>
                      <w:b/>
                      <w:color w:val="8064A2" w:themeColor="accent4"/>
                      <w:lang w:val="es-MX"/>
                    </w:rPr>
                  </w:rPrChange>
                </w:rPr>
                <w:delText xml:space="preserve">Funcionalidad 1. Alta de usuarios. Consiste en agregar nuevos usuarios a la aplicación. </w:delText>
              </w:r>
            </w:del>
          </w:p>
          <w:p w14:paraId="61CAF88F" w14:textId="6AB2F799" w:rsidR="00406B4F" w:rsidRPr="00CD7B01" w:rsidRDefault="00406B4F">
            <w:pPr>
              <w:pStyle w:val="Prrafodelista"/>
              <w:numPr>
                <w:ilvl w:val="0"/>
                <w:numId w:val="18"/>
              </w:numPr>
              <w:jc w:val="left"/>
              <w:rPr>
                <w:rFonts w:asciiTheme="minorHAnsi" w:hAnsiTheme="minorHAnsi" w:cstheme="minorHAnsi"/>
                <w:iCs/>
                <w:sz w:val="22"/>
                <w:szCs w:val="22"/>
                <w:lang w:val="es-MX"/>
                <w:rPrChange w:id="334" w:author="Suemi Castillo" w:date="2021-05-06T02:30:00Z">
                  <w:rPr>
                    <w:rFonts w:asciiTheme="minorHAnsi" w:hAnsiTheme="minorHAnsi" w:cstheme="minorHAnsi"/>
                    <w:b/>
                    <w:color w:val="8064A2" w:themeColor="accent4"/>
                    <w:lang w:val="es-MX"/>
                  </w:rPr>
                </w:rPrChange>
              </w:rPr>
              <w:pPrChange w:id="335" w:author="Suemi Castillo" w:date="2021-05-06T02:30:00Z">
                <w:pPr>
                  <w:pStyle w:val="Prrafodelista"/>
                  <w:numPr>
                    <w:numId w:val="18"/>
                  </w:numPr>
                  <w:ind w:hanging="360"/>
                </w:pPr>
              </w:pPrChange>
            </w:pPr>
            <w:del w:id="336" w:author="Suemi Castillo" w:date="2021-05-06T01:54:00Z">
              <w:r w:rsidRPr="00CD7B01" w:rsidDel="003467E8">
                <w:rPr>
                  <w:rFonts w:asciiTheme="minorHAnsi" w:hAnsiTheme="minorHAnsi" w:cstheme="minorHAnsi"/>
                  <w:iCs/>
                  <w:sz w:val="22"/>
                  <w:szCs w:val="22"/>
                  <w:lang w:val="es-MX"/>
                  <w:rPrChange w:id="337" w:author="Suemi Castillo" w:date="2021-05-06T02:30:00Z">
                    <w:rPr>
                      <w:rFonts w:asciiTheme="minorHAnsi" w:hAnsiTheme="minorHAnsi" w:cstheme="minorHAnsi"/>
                      <w:b/>
                      <w:color w:val="8064A2" w:themeColor="accent4"/>
                      <w:lang w:val="es-MX"/>
                    </w:rPr>
                  </w:rPrChange>
                </w:rPr>
                <w:delText>Funcionalidad 2. Baja de usuarios. Consiste en eliminar usuarios existentes de la aplicación.</w:delText>
              </w:r>
            </w:del>
          </w:p>
          <w:p w14:paraId="6AC0E041" w14:textId="77777777" w:rsidR="004B6076" w:rsidRPr="00CD7B01" w:rsidRDefault="004B6076">
            <w:pPr>
              <w:rPr>
                <w:ins w:id="338" w:author="Suemi Castillo" w:date="2021-05-06T01:55:00Z"/>
                <w:rFonts w:asciiTheme="minorHAnsi" w:hAnsiTheme="minorHAnsi" w:cstheme="minorHAnsi"/>
                <w:iCs/>
                <w:lang w:val="es-MX"/>
                <w:rPrChange w:id="339" w:author="Suemi Castillo" w:date="2021-05-06T02:30:00Z">
                  <w:rPr>
                    <w:ins w:id="340" w:author="Suemi Castillo" w:date="2021-05-06T01:55:00Z"/>
                    <w:rFonts w:asciiTheme="minorHAnsi" w:hAnsiTheme="minorHAnsi" w:cstheme="minorHAnsi"/>
                    <w:b/>
                    <w:color w:val="8064A2" w:themeColor="accent4"/>
                    <w:lang w:val="es-MX"/>
                  </w:rPr>
                </w:rPrChange>
              </w:rPr>
              <w:pPrChange w:id="341" w:author="Suemi Castillo" w:date="2021-05-06T02:30:00Z">
                <w:pPr>
                  <w:jc w:val="both"/>
                </w:pPr>
              </w:pPrChange>
            </w:pPr>
          </w:p>
          <w:p w14:paraId="2583394C" w14:textId="22A6C1A4" w:rsidR="003467E8" w:rsidRPr="00CD7B01" w:rsidRDefault="004B6076">
            <w:pPr>
              <w:rPr>
                <w:ins w:id="342" w:author="Suemi Castillo" w:date="2021-05-06T01:54:00Z"/>
                <w:rFonts w:asciiTheme="minorHAnsi" w:hAnsiTheme="minorHAnsi" w:cstheme="minorHAnsi"/>
                <w:iCs/>
                <w:lang w:val="es-MX"/>
                <w:rPrChange w:id="343" w:author="Suemi Castillo" w:date="2021-05-06T02:30:00Z">
                  <w:rPr>
                    <w:ins w:id="344" w:author="Suemi Castillo" w:date="2021-05-06T01:54:00Z"/>
                    <w:rFonts w:asciiTheme="minorHAnsi" w:hAnsiTheme="minorHAnsi" w:cstheme="minorHAnsi"/>
                    <w:b/>
                    <w:color w:val="8064A2" w:themeColor="accent4"/>
                    <w:lang w:val="es-MX"/>
                  </w:rPr>
                </w:rPrChange>
              </w:rPr>
              <w:pPrChange w:id="345" w:author="Suemi Castillo" w:date="2021-05-06T02:30:00Z">
                <w:pPr>
                  <w:jc w:val="both"/>
                </w:pPr>
              </w:pPrChange>
            </w:pPr>
            <w:ins w:id="346" w:author="Suemi Castillo" w:date="2021-05-06T01:55:00Z">
              <w:r w:rsidRPr="00CD7B01">
                <w:rPr>
                  <w:rFonts w:asciiTheme="minorHAnsi" w:hAnsiTheme="minorHAnsi" w:cstheme="minorHAnsi"/>
                  <w:iCs/>
                  <w:lang w:val="es-MX"/>
                  <w:rPrChange w:id="347" w:author="Suemi Castillo" w:date="2021-05-06T02:30:00Z">
                    <w:rPr>
                      <w:rFonts w:asciiTheme="minorHAnsi" w:hAnsiTheme="minorHAnsi" w:cstheme="minorHAnsi"/>
                      <w:b/>
                      <w:color w:val="8064A2" w:themeColor="accent4"/>
                      <w:lang w:val="es-MX"/>
                    </w:rPr>
                  </w:rPrChange>
                </w:rPr>
                <w:t>Usabilidad</w:t>
              </w:r>
            </w:ins>
          </w:p>
          <w:p w14:paraId="42AE6D80" w14:textId="697CE838" w:rsidR="00406B4F" w:rsidRPr="00CD7B01" w:rsidDel="00700131" w:rsidRDefault="004B6076">
            <w:pPr>
              <w:pStyle w:val="Prrafodelista"/>
              <w:numPr>
                <w:ilvl w:val="0"/>
                <w:numId w:val="18"/>
              </w:numPr>
              <w:jc w:val="left"/>
              <w:rPr>
                <w:del w:id="348" w:author="Suemi Castillo" w:date="2021-05-06T01:53:00Z"/>
                <w:rFonts w:asciiTheme="minorHAnsi" w:hAnsiTheme="minorHAnsi" w:cstheme="minorHAnsi"/>
                <w:iCs/>
                <w:sz w:val="22"/>
                <w:szCs w:val="22"/>
                <w:lang w:val="es-MX"/>
                <w:rPrChange w:id="349" w:author="Suemi Castillo" w:date="2021-05-06T02:30:00Z">
                  <w:rPr>
                    <w:del w:id="350" w:author="Suemi Castillo" w:date="2021-05-06T01:53:00Z"/>
                    <w:rFonts w:asciiTheme="minorHAnsi" w:hAnsiTheme="minorHAnsi" w:cstheme="minorHAnsi"/>
                    <w:b/>
                    <w:color w:val="8064A2" w:themeColor="accent4"/>
                    <w:lang w:val="es-MX"/>
                  </w:rPr>
                </w:rPrChange>
              </w:rPr>
              <w:pPrChange w:id="351" w:author="Suemi Castillo" w:date="2021-05-06T02:30:00Z">
                <w:pPr>
                  <w:pStyle w:val="Prrafodelista"/>
                  <w:numPr>
                    <w:numId w:val="18"/>
                  </w:numPr>
                  <w:ind w:hanging="360"/>
                </w:pPr>
              </w:pPrChange>
            </w:pPr>
            <w:ins w:id="352" w:author="Suemi Castillo" w:date="2021-05-06T01:55:00Z">
              <w:r w:rsidRPr="00CD7B01">
                <w:rPr>
                  <w:rFonts w:asciiTheme="minorHAnsi" w:hAnsiTheme="minorHAnsi" w:cstheme="minorHAnsi"/>
                  <w:iCs/>
                  <w:sz w:val="22"/>
                  <w:szCs w:val="22"/>
                  <w:lang w:val="es-MX"/>
                  <w:rPrChange w:id="353" w:author="Suemi Castillo" w:date="2021-05-06T02:30:00Z">
                    <w:rPr>
                      <w:rFonts w:asciiTheme="minorHAnsi" w:hAnsiTheme="minorHAnsi" w:cstheme="minorHAnsi"/>
                      <w:b/>
                      <w:color w:val="8064A2" w:themeColor="accent4"/>
                      <w:lang w:val="es-MX"/>
                    </w:rPr>
                  </w:rPrChange>
                </w:rPr>
                <w:lastRenderedPageBreak/>
                <w:t>Funcionalidad 1. La aplicación tendrá una interfaz fácil e intuitiva que permita al usuario hacer uso de ella de forma cómoda.</w:t>
              </w:r>
            </w:ins>
          </w:p>
          <w:p w14:paraId="77E590E5" w14:textId="77777777" w:rsidR="00700131" w:rsidRPr="00CD7B01" w:rsidRDefault="00700131">
            <w:pPr>
              <w:pStyle w:val="Prrafodelista"/>
              <w:numPr>
                <w:ilvl w:val="0"/>
                <w:numId w:val="18"/>
              </w:numPr>
              <w:jc w:val="left"/>
              <w:rPr>
                <w:ins w:id="354" w:author="Suemi Castillo" w:date="2021-05-06T01:55:00Z"/>
                <w:rFonts w:asciiTheme="minorHAnsi" w:hAnsiTheme="minorHAnsi" w:cstheme="minorHAnsi"/>
                <w:iCs/>
                <w:lang w:val="es-MX"/>
                <w:rPrChange w:id="355" w:author="Suemi Castillo" w:date="2021-05-06T02:30:00Z">
                  <w:rPr>
                    <w:ins w:id="356" w:author="Suemi Castillo" w:date="2021-05-06T01:55:00Z"/>
                    <w:rFonts w:asciiTheme="minorHAnsi" w:hAnsiTheme="minorHAnsi" w:cstheme="minorHAnsi"/>
                    <w:color w:val="8064A2" w:themeColor="accent4"/>
                    <w:lang w:val="es-MX"/>
                  </w:rPr>
                </w:rPrChange>
              </w:rPr>
              <w:pPrChange w:id="357" w:author="Suemi Castillo" w:date="2021-05-06T02:30:00Z">
                <w:pPr>
                  <w:jc w:val="both"/>
                </w:pPr>
              </w:pPrChange>
            </w:pPr>
          </w:p>
          <w:p w14:paraId="38ABA264" w14:textId="6B663A1A" w:rsidR="00406B4F" w:rsidRPr="00CD7B01" w:rsidDel="0098574D" w:rsidRDefault="00406B4F">
            <w:pPr>
              <w:rPr>
                <w:del w:id="358" w:author="Suemi Castillo" w:date="2021-05-06T01:53:00Z"/>
                <w:rFonts w:asciiTheme="minorHAnsi" w:hAnsiTheme="minorHAnsi" w:cstheme="minorHAnsi"/>
                <w:iCs/>
                <w:lang w:val="es-MX"/>
                <w:rPrChange w:id="359" w:author="Suemi Castillo" w:date="2021-05-06T02:30:00Z">
                  <w:rPr>
                    <w:del w:id="360" w:author="Suemi Castillo" w:date="2021-05-06T01:53:00Z"/>
                    <w:rFonts w:asciiTheme="minorHAnsi" w:hAnsiTheme="minorHAnsi" w:cstheme="minorHAnsi"/>
                    <w:color w:val="8064A2" w:themeColor="accent4"/>
                    <w:lang w:val="es-MX"/>
                  </w:rPr>
                </w:rPrChange>
              </w:rPr>
            </w:pPr>
            <w:del w:id="361" w:author="Suemi Castillo" w:date="2021-05-06T01:53:00Z">
              <w:r w:rsidRPr="00CD7B01" w:rsidDel="006C0307">
                <w:rPr>
                  <w:rFonts w:asciiTheme="minorHAnsi" w:hAnsiTheme="minorHAnsi" w:cstheme="minorHAnsi"/>
                  <w:iCs/>
                  <w:lang w:val="es-MX"/>
                  <w:rPrChange w:id="362" w:author="Suemi Castillo" w:date="2021-05-06T02:30:00Z">
                    <w:rPr>
                      <w:lang w:val="es-MX"/>
                    </w:rPr>
                  </w:rPrChange>
                </w:rPr>
                <w:delText>Es recomendable que las funcionalidades sean atómicas (no puedan descomponerse en funcionalidades más simples) y lo menos ambiguas posible.</w:delText>
              </w:r>
            </w:del>
          </w:p>
          <w:p w14:paraId="4BCFE4EA" w14:textId="77777777" w:rsidR="0098574D" w:rsidRPr="00CD7B01" w:rsidRDefault="0098574D">
            <w:pPr>
              <w:rPr>
                <w:ins w:id="363" w:author="Suemi Castillo" w:date="2021-05-06T02:00:00Z"/>
                <w:rFonts w:asciiTheme="minorHAnsi" w:hAnsiTheme="minorHAnsi" w:cstheme="minorHAnsi"/>
                <w:iCs/>
                <w:lang w:val="es-MX"/>
                <w:rPrChange w:id="364" w:author="Suemi Castillo" w:date="2021-05-06T02:30:00Z">
                  <w:rPr>
                    <w:ins w:id="365" w:author="Suemi Castillo" w:date="2021-05-06T02:00:00Z"/>
                    <w:rFonts w:asciiTheme="minorHAnsi" w:hAnsiTheme="minorHAnsi" w:cstheme="minorHAnsi"/>
                    <w:color w:val="8064A2" w:themeColor="accent4"/>
                    <w:lang w:val="es-MX"/>
                  </w:rPr>
                </w:rPrChange>
              </w:rPr>
            </w:pPr>
          </w:p>
          <w:p w14:paraId="0D0877EA" w14:textId="77777777" w:rsidR="00700131" w:rsidRPr="00CD7B01" w:rsidRDefault="00700131">
            <w:pPr>
              <w:rPr>
                <w:ins w:id="366" w:author="Suemi Castillo" w:date="2021-05-06T01:56:00Z"/>
                <w:rFonts w:asciiTheme="minorHAnsi" w:hAnsiTheme="minorHAnsi" w:cstheme="minorHAnsi"/>
                <w:iCs/>
                <w:lang w:val="es-MX"/>
                <w:rPrChange w:id="367" w:author="Suemi Castillo" w:date="2021-05-06T02:30:00Z">
                  <w:rPr>
                    <w:ins w:id="368" w:author="Suemi Castillo" w:date="2021-05-06T01:56:00Z"/>
                    <w:lang w:val="es-MX"/>
                  </w:rPr>
                </w:rPrChange>
              </w:rPr>
              <w:pPrChange w:id="369" w:author="Suemi Castillo" w:date="2021-05-06T02:30:00Z">
                <w:pPr>
                  <w:jc w:val="both"/>
                </w:pPr>
              </w:pPrChange>
            </w:pPr>
          </w:p>
          <w:p w14:paraId="406FD264" w14:textId="30047388" w:rsidR="00700131" w:rsidRPr="00CD7B01" w:rsidRDefault="00E40DFE">
            <w:pPr>
              <w:rPr>
                <w:ins w:id="370" w:author="Suemi Castillo" w:date="2021-05-06T01:56:00Z"/>
                <w:rFonts w:asciiTheme="minorHAnsi" w:hAnsiTheme="minorHAnsi" w:cstheme="minorHAnsi"/>
                <w:iCs/>
                <w:lang w:val="es-MX"/>
                <w:rPrChange w:id="371" w:author="Suemi Castillo" w:date="2021-05-06T02:30:00Z">
                  <w:rPr>
                    <w:ins w:id="372" w:author="Suemi Castillo" w:date="2021-05-06T01:56:00Z"/>
                    <w:rFonts w:asciiTheme="minorHAnsi" w:hAnsiTheme="minorHAnsi" w:cstheme="minorHAnsi"/>
                    <w:b/>
                    <w:color w:val="8064A2" w:themeColor="accent4"/>
                    <w:lang w:val="es-MX"/>
                  </w:rPr>
                </w:rPrChange>
              </w:rPr>
              <w:pPrChange w:id="373" w:author="Suemi Castillo" w:date="2021-05-06T02:30:00Z">
                <w:pPr>
                  <w:jc w:val="both"/>
                </w:pPr>
              </w:pPrChange>
            </w:pPr>
            <w:ins w:id="374" w:author="Suemi Castillo" w:date="2021-05-06T01:56:00Z">
              <w:r w:rsidRPr="00CD7B01">
                <w:rPr>
                  <w:rFonts w:asciiTheme="minorHAnsi" w:hAnsiTheme="minorHAnsi" w:cstheme="minorHAnsi"/>
                  <w:iCs/>
                  <w:lang w:val="es-MX"/>
                  <w:rPrChange w:id="375" w:author="Suemi Castillo" w:date="2021-05-06T02:30:00Z">
                    <w:rPr>
                      <w:rFonts w:asciiTheme="minorHAnsi" w:hAnsiTheme="minorHAnsi" w:cstheme="minorHAnsi"/>
                      <w:b/>
                      <w:color w:val="8064A2" w:themeColor="accent4"/>
                      <w:lang w:val="es-MX"/>
                    </w:rPr>
                  </w:rPrChange>
                </w:rPr>
                <w:t>Notificaciones inteligentes</w:t>
              </w:r>
            </w:ins>
          </w:p>
          <w:p w14:paraId="641DBC3F" w14:textId="030CF730" w:rsidR="00700131" w:rsidRPr="00CD7B01" w:rsidRDefault="00E40DFE">
            <w:pPr>
              <w:pStyle w:val="Prrafodelista"/>
              <w:numPr>
                <w:ilvl w:val="0"/>
                <w:numId w:val="18"/>
              </w:numPr>
              <w:jc w:val="left"/>
              <w:rPr>
                <w:ins w:id="376" w:author="Suemi Castillo" w:date="2021-05-06T01:56:00Z"/>
                <w:rFonts w:asciiTheme="minorHAnsi" w:hAnsiTheme="minorHAnsi" w:cstheme="minorHAnsi"/>
                <w:iCs/>
                <w:lang w:val="es-MX"/>
                <w:rPrChange w:id="377" w:author="Suemi Castillo" w:date="2021-05-06T02:30:00Z">
                  <w:rPr>
                    <w:ins w:id="378" w:author="Suemi Castillo" w:date="2021-05-06T01:56:00Z"/>
                    <w:rFonts w:asciiTheme="minorHAnsi" w:hAnsiTheme="minorHAnsi" w:cstheme="minorHAnsi"/>
                    <w:b/>
                    <w:color w:val="8064A2" w:themeColor="accent4"/>
                    <w:lang w:val="es-MX"/>
                  </w:rPr>
                </w:rPrChange>
              </w:rPr>
              <w:pPrChange w:id="379" w:author="Suemi Castillo" w:date="2021-05-06T02:30:00Z">
                <w:pPr>
                  <w:jc w:val="both"/>
                </w:pPr>
              </w:pPrChange>
            </w:pPr>
            <w:ins w:id="380" w:author="Suemi Castillo" w:date="2021-05-06T01:57:00Z">
              <w:r w:rsidRPr="00CD7B01">
                <w:rPr>
                  <w:rFonts w:asciiTheme="minorHAnsi" w:hAnsiTheme="minorHAnsi" w:cstheme="minorHAnsi"/>
                  <w:iCs/>
                  <w:sz w:val="22"/>
                  <w:szCs w:val="22"/>
                  <w:lang w:val="es-MX"/>
                  <w:rPrChange w:id="381" w:author="Suemi Castillo" w:date="2021-05-06T02:30:00Z">
                    <w:rPr>
                      <w:rFonts w:asciiTheme="minorHAnsi" w:hAnsiTheme="minorHAnsi" w:cstheme="minorHAnsi"/>
                      <w:b/>
                      <w:color w:val="8064A2" w:themeColor="accent4"/>
                      <w:lang w:val="es-MX"/>
                    </w:rPr>
                  </w:rPrChange>
                </w:rPr>
                <w:t>Funcionalidad 1. Se mantendrá un contacto periódico con los usuarios a través de las notificaciones inteligentes</w:t>
              </w:r>
            </w:ins>
            <w:ins w:id="382" w:author="Suemi Castillo" w:date="2021-05-06T01:56:00Z">
              <w:r w:rsidR="00700131" w:rsidRPr="00CD7B01">
                <w:rPr>
                  <w:rFonts w:asciiTheme="minorHAnsi" w:hAnsiTheme="minorHAnsi" w:cstheme="minorHAnsi"/>
                  <w:iCs/>
                  <w:sz w:val="22"/>
                  <w:szCs w:val="22"/>
                  <w:lang w:val="es-MX"/>
                  <w:rPrChange w:id="383" w:author="Suemi Castillo" w:date="2021-05-06T02:30:00Z">
                    <w:rPr>
                      <w:rFonts w:asciiTheme="minorHAnsi" w:hAnsiTheme="minorHAnsi" w:cstheme="minorHAnsi"/>
                      <w:b/>
                      <w:color w:val="8064A2" w:themeColor="accent4"/>
                      <w:lang w:val="es-MX"/>
                    </w:rPr>
                  </w:rPrChange>
                </w:rPr>
                <w:t xml:space="preserve">. </w:t>
              </w:r>
            </w:ins>
          </w:p>
          <w:p w14:paraId="7639ABF0" w14:textId="77777777" w:rsidR="000E22AE" w:rsidRPr="00CD7B01" w:rsidRDefault="000E22AE">
            <w:pPr>
              <w:rPr>
                <w:ins w:id="384" w:author="Suemi Castillo" w:date="2021-05-06T01:57:00Z"/>
                <w:rFonts w:asciiTheme="minorHAnsi" w:hAnsiTheme="minorHAnsi" w:cstheme="minorHAnsi"/>
                <w:iCs/>
                <w:lang w:val="es-MX"/>
                <w:rPrChange w:id="385" w:author="Suemi Castillo" w:date="2021-05-06T02:30:00Z">
                  <w:rPr>
                    <w:ins w:id="386" w:author="Suemi Castillo" w:date="2021-05-06T01:57:00Z"/>
                    <w:rFonts w:asciiTheme="minorHAnsi" w:hAnsiTheme="minorHAnsi" w:cstheme="minorHAnsi"/>
                    <w:b/>
                    <w:color w:val="8064A2" w:themeColor="accent4"/>
                    <w:lang w:val="es-MX"/>
                  </w:rPr>
                </w:rPrChange>
              </w:rPr>
              <w:pPrChange w:id="387" w:author="Suemi Castillo" w:date="2021-05-06T02:30:00Z">
                <w:pPr>
                  <w:jc w:val="both"/>
                </w:pPr>
              </w:pPrChange>
            </w:pPr>
          </w:p>
          <w:p w14:paraId="650D3485" w14:textId="67B9B821" w:rsidR="000E22AE" w:rsidRPr="00CD7B01" w:rsidRDefault="000E22AE">
            <w:pPr>
              <w:rPr>
                <w:ins w:id="388" w:author="Suemi Castillo" w:date="2021-05-06T01:57:00Z"/>
                <w:rFonts w:asciiTheme="minorHAnsi" w:hAnsiTheme="minorHAnsi" w:cstheme="minorHAnsi"/>
                <w:iCs/>
                <w:lang w:val="es-MX"/>
                <w:rPrChange w:id="389" w:author="Suemi Castillo" w:date="2021-05-06T02:30:00Z">
                  <w:rPr>
                    <w:ins w:id="390" w:author="Suemi Castillo" w:date="2021-05-06T01:57:00Z"/>
                    <w:rFonts w:asciiTheme="minorHAnsi" w:hAnsiTheme="minorHAnsi" w:cstheme="minorHAnsi"/>
                    <w:b/>
                    <w:color w:val="8064A2" w:themeColor="accent4"/>
                    <w:lang w:val="es-MX"/>
                  </w:rPr>
                </w:rPrChange>
              </w:rPr>
              <w:pPrChange w:id="391" w:author="Suemi Castillo" w:date="2021-05-06T02:30:00Z">
                <w:pPr>
                  <w:jc w:val="both"/>
                </w:pPr>
              </w:pPrChange>
            </w:pPr>
            <w:ins w:id="392" w:author="Suemi Castillo" w:date="2021-05-06T01:57:00Z">
              <w:r w:rsidRPr="00CD7B01">
                <w:rPr>
                  <w:rFonts w:asciiTheme="minorHAnsi" w:hAnsiTheme="minorHAnsi" w:cstheme="minorHAnsi"/>
                  <w:iCs/>
                  <w:lang w:val="es-MX"/>
                  <w:rPrChange w:id="393" w:author="Suemi Castillo" w:date="2021-05-06T02:30:00Z">
                    <w:rPr>
                      <w:rFonts w:asciiTheme="minorHAnsi" w:hAnsiTheme="minorHAnsi" w:cstheme="minorHAnsi"/>
                      <w:b/>
                      <w:color w:val="8064A2" w:themeColor="accent4"/>
                      <w:lang w:val="es-MX"/>
                    </w:rPr>
                  </w:rPrChange>
                </w:rPr>
                <w:t>Seguridad</w:t>
              </w:r>
            </w:ins>
          </w:p>
          <w:p w14:paraId="1196CB24" w14:textId="77777777" w:rsidR="000E22AE" w:rsidRPr="00CD7B01" w:rsidRDefault="000E22AE">
            <w:pPr>
              <w:pStyle w:val="Prrafodelista"/>
              <w:numPr>
                <w:ilvl w:val="0"/>
                <w:numId w:val="18"/>
              </w:numPr>
              <w:jc w:val="left"/>
              <w:rPr>
                <w:ins w:id="394" w:author="Suemi Castillo" w:date="2021-05-06T01:57:00Z"/>
                <w:rFonts w:asciiTheme="minorHAnsi" w:hAnsiTheme="minorHAnsi" w:cstheme="minorHAnsi"/>
                <w:iCs/>
                <w:sz w:val="22"/>
                <w:szCs w:val="22"/>
                <w:lang w:val="es-MX"/>
                <w:rPrChange w:id="395" w:author="Suemi Castillo" w:date="2021-05-06T02:30:00Z">
                  <w:rPr>
                    <w:ins w:id="396" w:author="Suemi Castillo" w:date="2021-05-06T01:57:00Z"/>
                    <w:rFonts w:asciiTheme="minorHAnsi" w:hAnsiTheme="minorHAnsi" w:cstheme="minorHAnsi"/>
                    <w:b/>
                    <w:color w:val="8064A2" w:themeColor="accent4"/>
                    <w:lang w:val="es-MX"/>
                  </w:rPr>
                </w:rPrChange>
              </w:rPr>
              <w:pPrChange w:id="397" w:author="Suemi Castillo" w:date="2021-05-06T02:30:00Z">
                <w:pPr>
                  <w:pStyle w:val="Prrafodelista"/>
                  <w:numPr>
                    <w:numId w:val="18"/>
                  </w:numPr>
                  <w:ind w:hanging="360"/>
                </w:pPr>
              </w:pPrChange>
            </w:pPr>
            <w:ins w:id="398" w:author="Suemi Castillo" w:date="2021-05-06T01:57:00Z">
              <w:r w:rsidRPr="00CD7B01">
                <w:rPr>
                  <w:rFonts w:asciiTheme="minorHAnsi" w:hAnsiTheme="minorHAnsi" w:cstheme="minorHAnsi"/>
                  <w:iCs/>
                  <w:sz w:val="22"/>
                  <w:szCs w:val="22"/>
                  <w:lang w:val="es-MX"/>
                  <w:rPrChange w:id="399" w:author="Suemi Castillo" w:date="2021-05-06T02:30:00Z">
                    <w:rPr>
                      <w:rFonts w:asciiTheme="minorHAnsi" w:hAnsiTheme="minorHAnsi" w:cstheme="minorHAnsi"/>
                      <w:b/>
                      <w:color w:val="8064A2" w:themeColor="accent4"/>
                      <w:lang w:val="es-MX"/>
                    </w:rPr>
                  </w:rPrChange>
                </w:rPr>
                <w:t>Funcionalidad 1. Se ofrecerá protección e invulnerabilidad para garantizar una buena ejecución de la aplicación.</w:t>
              </w:r>
            </w:ins>
          </w:p>
          <w:p w14:paraId="21ED7CD9" w14:textId="17687AF7" w:rsidR="004532B0" w:rsidRPr="00CD7B01" w:rsidRDefault="004532B0">
            <w:pPr>
              <w:rPr>
                <w:ins w:id="400" w:author="Suemi Castillo" w:date="2021-05-06T01:57:00Z"/>
                <w:rFonts w:asciiTheme="minorHAnsi" w:hAnsiTheme="minorHAnsi" w:cstheme="minorHAnsi"/>
                <w:iCs/>
                <w:lang w:val="es-MX"/>
                <w:rPrChange w:id="401" w:author="Suemi Castillo" w:date="2021-05-06T02:30:00Z">
                  <w:rPr>
                    <w:ins w:id="402" w:author="Suemi Castillo" w:date="2021-05-06T01:57:00Z"/>
                    <w:rFonts w:asciiTheme="minorHAnsi" w:hAnsiTheme="minorHAnsi" w:cstheme="minorHAnsi"/>
                    <w:b/>
                    <w:color w:val="8064A2" w:themeColor="accent4"/>
                    <w:lang w:val="es-MX"/>
                  </w:rPr>
                </w:rPrChange>
              </w:rPr>
            </w:pPr>
          </w:p>
          <w:p w14:paraId="1E421E30" w14:textId="10CB4C89" w:rsidR="004532B0" w:rsidRPr="00CD7B01" w:rsidRDefault="004532B0">
            <w:pPr>
              <w:rPr>
                <w:ins w:id="403" w:author="Suemi Castillo" w:date="2021-05-06T01:57:00Z"/>
                <w:rFonts w:asciiTheme="minorHAnsi" w:hAnsiTheme="minorHAnsi" w:cstheme="minorHAnsi"/>
                <w:iCs/>
                <w:lang w:val="es-MX"/>
                <w:rPrChange w:id="404" w:author="Suemi Castillo" w:date="2021-05-06T02:30:00Z">
                  <w:rPr>
                    <w:ins w:id="405" w:author="Suemi Castillo" w:date="2021-05-06T01:57:00Z"/>
                    <w:lang w:val="es-MX"/>
                  </w:rPr>
                </w:rPrChange>
              </w:rPr>
              <w:pPrChange w:id="406" w:author="Suemi Castillo" w:date="2021-05-06T02:30:00Z">
                <w:pPr>
                  <w:pStyle w:val="Prrafodelista"/>
                  <w:numPr>
                    <w:numId w:val="18"/>
                  </w:numPr>
                  <w:ind w:hanging="360"/>
                </w:pPr>
              </w:pPrChange>
            </w:pPr>
            <w:ins w:id="407" w:author="Suemi Castillo" w:date="2021-05-06T01:57:00Z">
              <w:r w:rsidRPr="00CD7B01">
                <w:rPr>
                  <w:rFonts w:asciiTheme="minorHAnsi" w:hAnsiTheme="minorHAnsi" w:cstheme="minorHAnsi"/>
                  <w:iCs/>
                  <w:lang w:val="es-MX"/>
                  <w:rPrChange w:id="408" w:author="Suemi Castillo" w:date="2021-05-06T02:30:00Z">
                    <w:rPr>
                      <w:rFonts w:asciiTheme="minorHAnsi" w:hAnsiTheme="minorHAnsi" w:cstheme="minorHAnsi"/>
                      <w:b/>
                      <w:color w:val="8064A2" w:themeColor="accent4"/>
                      <w:lang w:val="es-MX"/>
                    </w:rPr>
                  </w:rPrChange>
                </w:rPr>
                <w:t>Geolocalización</w:t>
              </w:r>
            </w:ins>
          </w:p>
          <w:p w14:paraId="2B819678" w14:textId="3DF32880" w:rsidR="00A27F30" w:rsidRPr="00CD7B01" w:rsidDel="004532B0" w:rsidRDefault="004532B0">
            <w:pPr>
              <w:pStyle w:val="Prrafodelista"/>
              <w:jc w:val="left"/>
              <w:rPr>
                <w:del w:id="409" w:author="Suemi Castillo" w:date="2021-05-06T01:53:00Z"/>
                <w:rFonts w:asciiTheme="minorHAnsi" w:hAnsiTheme="minorHAnsi" w:cstheme="minorHAnsi"/>
                <w:iCs/>
                <w:sz w:val="22"/>
                <w:szCs w:val="22"/>
                <w:lang w:val="es-MX"/>
                <w:rPrChange w:id="410" w:author="Suemi Castillo" w:date="2021-05-06T02:30:00Z">
                  <w:rPr>
                    <w:del w:id="411" w:author="Suemi Castillo" w:date="2021-05-06T01:53:00Z"/>
                    <w:rFonts w:asciiTheme="minorHAnsi" w:hAnsiTheme="minorHAnsi" w:cstheme="minorHAnsi"/>
                    <w:b/>
                    <w:color w:val="8064A2" w:themeColor="accent4"/>
                    <w:lang w:val="es-MX"/>
                  </w:rPr>
                </w:rPrChange>
              </w:rPr>
              <w:pPrChange w:id="412" w:author="Suemi Castillo" w:date="2021-05-06T02:30:00Z">
                <w:pPr>
                  <w:pStyle w:val="Prrafodelista"/>
                </w:pPr>
              </w:pPrChange>
            </w:pPr>
            <w:ins w:id="413" w:author="Suemi Castillo" w:date="2021-05-06T01:58:00Z">
              <w:r w:rsidRPr="00CD7B01">
                <w:rPr>
                  <w:rFonts w:asciiTheme="minorHAnsi" w:hAnsiTheme="minorHAnsi" w:cstheme="minorHAnsi"/>
                  <w:iCs/>
                  <w:sz w:val="22"/>
                  <w:szCs w:val="22"/>
                  <w:lang w:val="es-MX"/>
                  <w:rPrChange w:id="414" w:author="Suemi Castillo" w:date="2021-05-06T02:30:00Z">
                    <w:rPr>
                      <w:rFonts w:asciiTheme="minorHAnsi" w:hAnsiTheme="minorHAnsi" w:cstheme="minorHAnsi"/>
                      <w:b/>
                      <w:color w:val="8064A2" w:themeColor="accent4"/>
                      <w:lang w:val="es-MX"/>
                    </w:rPr>
                  </w:rPrChange>
                </w:rPr>
                <w:t>Funcionalidad 1. Al conocer la ubicación de cada individuo que utiliza la aplicación se tendrá la capacidad para proporcionarle ofertas personalizadas, basándonos en su localización y sus intereses.</w:t>
              </w:r>
            </w:ins>
            <w:del w:id="415" w:author="Suemi Castillo" w:date="2021-05-06T01:53:00Z">
              <w:r w:rsidR="00AF6E0A" w:rsidRPr="00CD7B01" w:rsidDel="006C0307">
                <w:rPr>
                  <w:rFonts w:asciiTheme="minorHAnsi" w:hAnsiTheme="minorHAnsi" w:cstheme="minorHAnsi"/>
                  <w:iCs/>
                  <w:sz w:val="22"/>
                  <w:szCs w:val="22"/>
                  <w:lang w:val="es-MX"/>
                  <w:rPrChange w:id="416" w:author="Suemi Castillo" w:date="2021-05-06T02:30:00Z">
                    <w:rPr>
                      <w:lang w:val="es-MX"/>
                    </w:rPr>
                  </w:rPrChange>
                </w:rPr>
                <w:delText>]</w:delText>
              </w:r>
            </w:del>
          </w:p>
          <w:p w14:paraId="737D7EDC" w14:textId="77777777" w:rsidR="004532B0" w:rsidRPr="00CD7B01" w:rsidRDefault="004532B0">
            <w:pPr>
              <w:pStyle w:val="Prrafodelista"/>
              <w:numPr>
                <w:ilvl w:val="0"/>
                <w:numId w:val="18"/>
              </w:numPr>
              <w:jc w:val="left"/>
              <w:rPr>
                <w:ins w:id="417" w:author="Suemi Castillo" w:date="2021-05-06T01:58:00Z"/>
                <w:rFonts w:asciiTheme="minorHAnsi" w:hAnsiTheme="minorHAnsi" w:cstheme="minorHAnsi"/>
                <w:iCs/>
                <w:sz w:val="22"/>
                <w:szCs w:val="22"/>
                <w:lang w:val="es-MX"/>
                <w:rPrChange w:id="418" w:author="Suemi Castillo" w:date="2021-05-06T02:30:00Z">
                  <w:rPr>
                    <w:ins w:id="419" w:author="Suemi Castillo" w:date="2021-05-06T01:58:00Z"/>
                    <w:lang w:val="es-MX"/>
                  </w:rPr>
                </w:rPrChange>
              </w:rPr>
              <w:pPrChange w:id="420" w:author="Suemi Castillo" w:date="2021-05-06T02:30:00Z">
                <w:pPr>
                  <w:pStyle w:val="Prrafodelista"/>
                  <w:numPr>
                    <w:numId w:val="18"/>
                  </w:numPr>
                  <w:ind w:hanging="360"/>
                </w:pPr>
              </w:pPrChange>
            </w:pPr>
          </w:p>
          <w:p w14:paraId="2568EA15" w14:textId="77777777" w:rsidR="00E40DFE" w:rsidRPr="00CD7B01" w:rsidRDefault="00E40DFE">
            <w:pPr>
              <w:pStyle w:val="Prrafodelista"/>
              <w:jc w:val="left"/>
              <w:rPr>
                <w:ins w:id="421" w:author="Suemi Castillo" w:date="2021-05-06T01:57:00Z"/>
                <w:rFonts w:asciiTheme="minorHAnsi" w:hAnsiTheme="minorHAnsi" w:cstheme="minorHAnsi"/>
                <w:iCs/>
                <w:lang w:val="es-MX"/>
                <w:rPrChange w:id="422" w:author="Suemi Castillo" w:date="2021-05-06T02:30:00Z">
                  <w:rPr>
                    <w:ins w:id="423" w:author="Suemi Castillo" w:date="2021-05-06T01:57:00Z"/>
                    <w:lang w:val="es-MX"/>
                  </w:rPr>
                </w:rPrChange>
              </w:rPr>
              <w:pPrChange w:id="424" w:author="Suemi Castillo" w:date="2021-05-06T02:30:00Z">
                <w:pPr>
                  <w:jc w:val="both"/>
                </w:pPr>
              </w:pPrChange>
            </w:pPr>
          </w:p>
          <w:p w14:paraId="75C64C76" w14:textId="1A40AFDD" w:rsidR="004532B0" w:rsidRPr="00CD7B01" w:rsidRDefault="004532B0">
            <w:pPr>
              <w:rPr>
                <w:ins w:id="425" w:author="Suemi Castillo" w:date="2021-05-06T01:58:00Z"/>
                <w:rFonts w:asciiTheme="minorHAnsi" w:hAnsiTheme="minorHAnsi" w:cstheme="minorHAnsi"/>
                <w:iCs/>
                <w:lang w:val="es-MX"/>
                <w:rPrChange w:id="426" w:author="Suemi Castillo" w:date="2021-05-06T02:30:00Z">
                  <w:rPr>
                    <w:ins w:id="427" w:author="Suemi Castillo" w:date="2021-05-06T01:58:00Z"/>
                    <w:rFonts w:asciiTheme="minorHAnsi" w:hAnsiTheme="minorHAnsi" w:cstheme="minorHAnsi"/>
                    <w:b/>
                    <w:color w:val="8064A2" w:themeColor="accent4"/>
                    <w:lang w:val="es-MX"/>
                  </w:rPr>
                </w:rPrChange>
              </w:rPr>
              <w:pPrChange w:id="428" w:author="Suemi Castillo" w:date="2021-05-06T02:30:00Z">
                <w:pPr>
                  <w:jc w:val="both"/>
                </w:pPr>
              </w:pPrChange>
            </w:pPr>
            <w:ins w:id="429" w:author="Suemi Castillo" w:date="2021-05-06T01:58:00Z">
              <w:r w:rsidRPr="00CD7B01">
                <w:rPr>
                  <w:rFonts w:asciiTheme="minorHAnsi" w:hAnsiTheme="minorHAnsi" w:cstheme="minorHAnsi"/>
                  <w:iCs/>
                  <w:lang w:val="es-MX"/>
                  <w:rPrChange w:id="430" w:author="Suemi Castillo" w:date="2021-05-06T02:30:00Z">
                    <w:rPr>
                      <w:rFonts w:asciiTheme="minorHAnsi" w:hAnsiTheme="minorHAnsi" w:cstheme="minorHAnsi"/>
                      <w:b/>
                      <w:color w:val="8064A2" w:themeColor="accent4"/>
                      <w:lang w:val="es-MX"/>
                    </w:rPr>
                  </w:rPrChange>
                </w:rPr>
                <w:t>Interacción</w:t>
              </w:r>
            </w:ins>
          </w:p>
          <w:p w14:paraId="4B43A7BD" w14:textId="77777777" w:rsidR="00134417" w:rsidRPr="00CD7B01" w:rsidRDefault="000B4660">
            <w:pPr>
              <w:pStyle w:val="Prrafodelista"/>
              <w:numPr>
                <w:ilvl w:val="0"/>
                <w:numId w:val="18"/>
              </w:numPr>
              <w:jc w:val="left"/>
              <w:rPr>
                <w:ins w:id="431" w:author="Suemi Castillo" w:date="2021-05-06T01:58:00Z"/>
                <w:rFonts w:asciiTheme="minorHAnsi" w:hAnsiTheme="minorHAnsi" w:cstheme="minorHAnsi"/>
                <w:iCs/>
                <w:sz w:val="22"/>
                <w:szCs w:val="22"/>
                <w:lang w:val="es-MX"/>
                <w:rPrChange w:id="432" w:author="Suemi Castillo" w:date="2021-05-06T02:30:00Z">
                  <w:rPr>
                    <w:ins w:id="433" w:author="Suemi Castillo" w:date="2021-05-06T01:58:00Z"/>
                    <w:rFonts w:asciiTheme="minorHAnsi" w:hAnsiTheme="minorHAnsi" w:cstheme="minorHAnsi"/>
                    <w:b/>
                    <w:color w:val="8064A2" w:themeColor="accent4"/>
                    <w:lang w:val="es-MX"/>
                  </w:rPr>
                </w:rPrChange>
              </w:rPr>
              <w:pPrChange w:id="434" w:author="Suemi Castillo" w:date="2021-05-06T02:30:00Z">
                <w:pPr>
                  <w:pStyle w:val="Prrafodelista"/>
                  <w:numPr>
                    <w:numId w:val="18"/>
                  </w:numPr>
                  <w:ind w:hanging="360"/>
                </w:pPr>
              </w:pPrChange>
            </w:pPr>
            <w:ins w:id="435" w:author="Suemi Castillo" w:date="2021-05-06T01:58:00Z">
              <w:r w:rsidRPr="00CD7B01">
                <w:rPr>
                  <w:rFonts w:asciiTheme="minorHAnsi" w:hAnsiTheme="minorHAnsi" w:cstheme="minorHAnsi"/>
                  <w:iCs/>
                  <w:sz w:val="22"/>
                  <w:szCs w:val="22"/>
                  <w:lang w:val="es-MX"/>
                  <w:rPrChange w:id="436" w:author="Suemi Castillo" w:date="2021-05-06T02:30:00Z">
                    <w:rPr>
                      <w:rFonts w:asciiTheme="minorHAnsi" w:hAnsiTheme="minorHAnsi" w:cstheme="minorHAnsi"/>
                      <w:b/>
                      <w:color w:val="8064A2" w:themeColor="accent4"/>
                      <w:lang w:val="es-MX"/>
                    </w:rPr>
                  </w:rPrChange>
                </w:rPr>
                <w:t xml:space="preserve">Funcionalidad 1. Se tendrá un </w:t>
              </w:r>
              <w:proofErr w:type="spellStart"/>
              <w:r w:rsidRPr="00CD7B01">
                <w:rPr>
                  <w:rFonts w:asciiTheme="minorHAnsi" w:hAnsiTheme="minorHAnsi" w:cstheme="minorHAnsi"/>
                  <w:iCs/>
                  <w:sz w:val="22"/>
                  <w:szCs w:val="22"/>
                  <w:lang w:val="es-MX"/>
                  <w:rPrChange w:id="437" w:author="Suemi Castillo" w:date="2021-05-06T02:30:00Z">
                    <w:rPr>
                      <w:rFonts w:asciiTheme="minorHAnsi" w:hAnsiTheme="minorHAnsi" w:cstheme="minorHAnsi"/>
                      <w:b/>
                      <w:color w:val="8064A2" w:themeColor="accent4"/>
                      <w:lang w:val="es-MX"/>
                    </w:rPr>
                  </w:rPrChange>
                </w:rPr>
                <w:t>feedback</w:t>
              </w:r>
              <w:proofErr w:type="spellEnd"/>
              <w:r w:rsidRPr="00CD7B01">
                <w:rPr>
                  <w:rFonts w:asciiTheme="minorHAnsi" w:hAnsiTheme="minorHAnsi" w:cstheme="minorHAnsi"/>
                  <w:iCs/>
                  <w:sz w:val="22"/>
                  <w:szCs w:val="22"/>
                  <w:lang w:val="es-MX"/>
                  <w:rPrChange w:id="438" w:author="Suemi Castillo" w:date="2021-05-06T02:30:00Z">
                    <w:rPr>
                      <w:rFonts w:asciiTheme="minorHAnsi" w:hAnsiTheme="minorHAnsi" w:cstheme="minorHAnsi"/>
                      <w:b/>
                      <w:color w:val="8064A2" w:themeColor="accent4"/>
                      <w:lang w:val="es-MX"/>
                    </w:rPr>
                  </w:rPrChange>
                </w:rPr>
                <w:t xml:space="preserve"> sobre la aplicación por parte de los usuarios que hacen uso de ella para conocer cómo mejorar la aplicación o qué características potenciar para conseguir mejores resultados</w:t>
              </w:r>
              <w:r w:rsidR="004532B0" w:rsidRPr="00CD7B01">
                <w:rPr>
                  <w:rFonts w:asciiTheme="minorHAnsi" w:hAnsiTheme="minorHAnsi" w:cstheme="minorHAnsi"/>
                  <w:iCs/>
                  <w:sz w:val="22"/>
                  <w:szCs w:val="22"/>
                  <w:lang w:val="es-MX"/>
                  <w:rPrChange w:id="439" w:author="Suemi Castillo" w:date="2021-05-06T02:30:00Z">
                    <w:rPr>
                      <w:rFonts w:asciiTheme="minorHAnsi" w:hAnsiTheme="minorHAnsi" w:cstheme="minorHAnsi"/>
                      <w:b/>
                      <w:color w:val="8064A2" w:themeColor="accent4"/>
                      <w:lang w:val="es-MX"/>
                    </w:rPr>
                  </w:rPrChange>
                </w:rPr>
                <w:t xml:space="preserve">. </w:t>
              </w:r>
            </w:ins>
          </w:p>
          <w:p w14:paraId="25763FA7" w14:textId="7ECAF5C6" w:rsidR="000B4660" w:rsidRPr="00CD7B01" w:rsidRDefault="000B4660">
            <w:pPr>
              <w:rPr>
                <w:rFonts w:asciiTheme="minorHAnsi" w:hAnsiTheme="minorHAnsi" w:cstheme="minorHAnsi"/>
                <w:iCs/>
                <w:lang w:val="es-MX"/>
                <w:rPrChange w:id="440" w:author="Suemi Castillo" w:date="2021-05-06T02:30:00Z">
                  <w:rPr>
                    <w:lang w:val="es-MX"/>
                  </w:rPr>
                </w:rPrChange>
              </w:rPr>
              <w:pPrChange w:id="441" w:author="Suemi Castillo" w:date="2021-05-06T02:30:00Z">
                <w:pPr>
                  <w:jc w:val="both"/>
                </w:pPr>
              </w:pPrChange>
            </w:pPr>
          </w:p>
        </w:tc>
      </w:tr>
      <w:tr w:rsidR="00D27726" w:rsidRPr="007719BD" w14:paraId="015216BF" w14:textId="77777777" w:rsidTr="00594389">
        <w:trPr>
          <w:trHeight w:val="970"/>
        </w:trPr>
        <w:tc>
          <w:tcPr>
            <w:tcW w:w="1915" w:type="dxa"/>
          </w:tcPr>
          <w:p w14:paraId="4D88CEE4" w14:textId="77777777" w:rsidR="00D27726" w:rsidRPr="005872EC" w:rsidRDefault="00D27726" w:rsidP="001F529C">
            <w:pPr>
              <w:pStyle w:val="tableleft"/>
              <w:rPr>
                <w:rFonts w:asciiTheme="minorHAnsi" w:hAnsiTheme="minorHAnsi" w:cstheme="minorHAnsi"/>
                <w:lang w:val="es-MX"/>
              </w:rPr>
            </w:pPr>
          </w:p>
          <w:p w14:paraId="1475DF3E" w14:textId="77777777" w:rsidR="00D27726" w:rsidRPr="005872EC" w:rsidRDefault="00406B4F" w:rsidP="001F529C">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61" w:type="dxa"/>
            <w:tcBorders>
              <w:top w:val="single" w:sz="8" w:space="0" w:color="auto"/>
              <w:bottom w:val="single" w:sz="8" w:space="0" w:color="auto"/>
            </w:tcBorders>
          </w:tcPr>
          <w:p w14:paraId="0901FBE8" w14:textId="77777777" w:rsidR="00D27726" w:rsidRPr="00CD7B01" w:rsidRDefault="00D27726" w:rsidP="00530917">
            <w:pPr>
              <w:rPr>
                <w:rFonts w:asciiTheme="minorHAnsi" w:hAnsiTheme="minorHAnsi" w:cstheme="minorHAnsi"/>
                <w:iCs/>
                <w:lang w:val="es-MX"/>
                <w:rPrChange w:id="442" w:author="Suemi Castillo" w:date="2021-05-06T02:30:00Z">
                  <w:rPr>
                    <w:rFonts w:asciiTheme="minorHAnsi" w:hAnsiTheme="minorHAnsi" w:cstheme="minorHAnsi"/>
                    <w:lang w:val="es-MX"/>
                  </w:rPr>
                </w:rPrChange>
              </w:rPr>
            </w:pPr>
          </w:p>
          <w:p w14:paraId="2C29B778" w14:textId="22ED3A98" w:rsidR="00BC3632" w:rsidRPr="00CD7B01" w:rsidDel="008E4A20" w:rsidRDefault="008E4A20" w:rsidP="00406B4F">
            <w:pPr>
              <w:rPr>
                <w:del w:id="443" w:author="Suemi Castillo" w:date="2021-05-06T01:52:00Z"/>
                <w:rFonts w:asciiTheme="minorHAnsi" w:hAnsiTheme="minorHAnsi" w:cstheme="minorHAnsi"/>
                <w:iCs/>
                <w:lang w:val="es-MX"/>
                <w:rPrChange w:id="444" w:author="Suemi Castillo" w:date="2021-05-06T02:30:00Z">
                  <w:rPr>
                    <w:del w:id="445" w:author="Suemi Castillo" w:date="2021-05-06T01:52:00Z"/>
                    <w:rFonts w:asciiTheme="minorHAnsi" w:hAnsiTheme="minorHAnsi" w:cstheme="minorHAnsi"/>
                    <w:color w:val="8064A2" w:themeColor="accent4"/>
                    <w:lang w:val="es-MX"/>
                  </w:rPr>
                </w:rPrChange>
              </w:rPr>
            </w:pPr>
            <w:ins w:id="446" w:author="Suemi Castillo" w:date="2021-05-06T01:52:00Z">
              <w:r w:rsidRPr="00CD7B01">
                <w:rPr>
                  <w:rFonts w:asciiTheme="minorHAnsi" w:hAnsiTheme="minorHAnsi" w:cstheme="minorHAnsi"/>
                  <w:iCs/>
                  <w:lang w:val="es-MX"/>
                  <w:rPrChange w:id="447" w:author="Suemi Castillo" w:date="2021-05-06T02:30:00Z">
                    <w:rPr>
                      <w:rFonts w:asciiTheme="minorHAnsi" w:hAnsiTheme="minorHAnsi" w:cstheme="minorHAnsi"/>
                      <w:color w:val="8064A2" w:themeColor="accent4"/>
                      <w:lang w:val="es-MX"/>
                    </w:rPr>
                  </w:rPrChange>
                </w:rPr>
                <w:t>Para los trabajos relacionados se tomó como punto de partida paginas como contratación de empleadas domésticas y de consultas médicas, donde podemos relaciona</w:t>
              </w:r>
            </w:ins>
            <w:ins w:id="448" w:author="Suemi Castillo" w:date="2021-05-11T23:53:00Z">
              <w:r w:rsidR="007719BD">
                <w:rPr>
                  <w:rFonts w:asciiTheme="minorHAnsi" w:hAnsiTheme="minorHAnsi" w:cstheme="minorHAnsi"/>
                  <w:iCs/>
                  <w:lang w:val="es-MX"/>
                </w:rPr>
                <w:t>r</w:t>
              </w:r>
            </w:ins>
            <w:ins w:id="449" w:author="Suemi Castillo" w:date="2021-05-06T01:52:00Z">
              <w:r w:rsidRPr="00CD7B01">
                <w:rPr>
                  <w:rFonts w:asciiTheme="minorHAnsi" w:hAnsiTheme="minorHAnsi" w:cstheme="minorHAnsi"/>
                  <w:iCs/>
                  <w:lang w:val="es-MX"/>
                  <w:rPrChange w:id="450" w:author="Suemi Castillo" w:date="2021-05-06T02:30:00Z">
                    <w:rPr>
                      <w:rFonts w:asciiTheme="minorHAnsi" w:hAnsiTheme="minorHAnsi" w:cstheme="minorHAnsi"/>
                      <w:color w:val="8064A2" w:themeColor="accent4"/>
                      <w:lang w:val="es-MX"/>
                    </w:rPr>
                  </w:rPrChange>
                </w:rPr>
                <w:t xml:space="preserve"> con el formato de acercamiento para el usuario del como contratar el servicio para el mantenimiento del hogar </w:t>
              </w:r>
            </w:ins>
            <w:ins w:id="451" w:author="Suemi Castillo" w:date="2021-05-06T02:05:00Z">
              <w:r w:rsidR="000C583E" w:rsidRPr="00CD7B01">
                <w:rPr>
                  <w:rFonts w:asciiTheme="minorHAnsi" w:hAnsiTheme="minorHAnsi" w:cstheme="minorHAnsi"/>
                  <w:iCs/>
                  <w:lang w:val="es-MX"/>
                  <w:rPrChange w:id="452" w:author="Suemi Castillo" w:date="2021-05-06T02:30:00Z">
                    <w:rPr>
                      <w:rFonts w:asciiTheme="minorHAnsi" w:hAnsiTheme="minorHAnsi" w:cstheme="minorHAnsi"/>
                      <w:color w:val="8064A2" w:themeColor="accent4"/>
                      <w:lang w:val="es-MX"/>
                    </w:rPr>
                  </w:rPrChange>
                </w:rPr>
                <w:t>así</w:t>
              </w:r>
            </w:ins>
            <w:ins w:id="453" w:author="Suemi Castillo" w:date="2021-05-06T01:52:00Z">
              <w:r w:rsidRPr="00CD7B01">
                <w:rPr>
                  <w:rFonts w:asciiTheme="minorHAnsi" w:hAnsiTheme="minorHAnsi" w:cstheme="minorHAnsi"/>
                  <w:iCs/>
                  <w:lang w:val="es-MX"/>
                  <w:rPrChange w:id="454" w:author="Suemi Castillo" w:date="2021-05-06T02:30:00Z">
                    <w:rPr>
                      <w:rFonts w:asciiTheme="minorHAnsi" w:hAnsiTheme="minorHAnsi" w:cstheme="minorHAnsi"/>
                      <w:color w:val="8064A2" w:themeColor="accent4"/>
                      <w:lang w:val="es-MX"/>
                    </w:rPr>
                  </w:rPrChange>
                </w:rPr>
                <w:t xml:space="preserve">, como la funcionalidad de su comodidad a la hora de pedir un servicio para nuestro hogar. Como la aplicación de trabajadoras del hogar, donde podemos analizar las opciones </w:t>
              </w:r>
            </w:ins>
            <w:ins w:id="455" w:author="Suemi Castillo" w:date="2021-05-06T02:05:00Z">
              <w:r w:rsidR="000C583E" w:rsidRPr="00CD7B01">
                <w:rPr>
                  <w:rFonts w:asciiTheme="minorHAnsi" w:hAnsiTheme="minorHAnsi" w:cstheme="minorHAnsi"/>
                  <w:iCs/>
                  <w:lang w:val="es-MX"/>
                  <w:rPrChange w:id="456" w:author="Suemi Castillo" w:date="2021-05-06T02:30:00Z">
                    <w:rPr>
                      <w:rFonts w:asciiTheme="minorHAnsi" w:hAnsiTheme="minorHAnsi" w:cstheme="minorHAnsi"/>
                      <w:color w:val="8064A2" w:themeColor="accent4"/>
                      <w:lang w:val="es-MX"/>
                    </w:rPr>
                  </w:rPrChange>
                </w:rPr>
                <w:t>más</w:t>
              </w:r>
            </w:ins>
            <w:ins w:id="457" w:author="Suemi Castillo" w:date="2021-05-06T01:52:00Z">
              <w:r w:rsidRPr="00CD7B01">
                <w:rPr>
                  <w:rFonts w:asciiTheme="minorHAnsi" w:hAnsiTheme="minorHAnsi" w:cstheme="minorHAnsi"/>
                  <w:iCs/>
                  <w:lang w:val="es-MX"/>
                  <w:rPrChange w:id="458" w:author="Suemi Castillo" w:date="2021-05-06T02:30:00Z">
                    <w:rPr>
                      <w:rFonts w:asciiTheme="minorHAnsi" w:hAnsiTheme="minorHAnsi" w:cstheme="minorHAnsi"/>
                      <w:color w:val="8064A2" w:themeColor="accent4"/>
                      <w:lang w:val="es-MX"/>
                    </w:rPr>
                  </w:rPrChange>
                </w:rPr>
                <w:t xml:space="preserve"> factibles a la hora de una contratación para nuestros usuarios, con el propósito de mantener su seguridad y confort a la hora de pedir un servicio.</w:t>
              </w:r>
            </w:ins>
            <w:ins w:id="459" w:author="Suemi Castillo" w:date="2021-05-12T00:03:00Z">
              <w:r w:rsidR="00085037">
                <w:rPr>
                  <w:rFonts w:asciiTheme="minorHAnsi" w:hAnsiTheme="minorHAnsi" w:cstheme="minorHAnsi"/>
                  <w:iCs/>
                  <w:lang w:val="es-MX"/>
                </w:rPr>
                <w:t xml:space="preserve"> </w:t>
              </w:r>
            </w:ins>
            <w:del w:id="460" w:author="Suemi Castillo" w:date="2021-05-06T01:52:00Z">
              <w:r w:rsidR="00406B4F" w:rsidRPr="00CD7B01" w:rsidDel="008E4A20">
                <w:rPr>
                  <w:rFonts w:asciiTheme="minorHAnsi" w:hAnsiTheme="minorHAnsi" w:cstheme="minorHAnsi"/>
                  <w:iCs/>
                  <w:lang w:val="es-MX"/>
                  <w:rPrChange w:id="461" w:author="Suemi Castillo" w:date="2021-05-06T02:30:00Z">
                    <w:rPr>
                      <w:rFonts w:asciiTheme="minorHAnsi" w:hAnsiTheme="minorHAnsi" w:cstheme="minorHAnsi"/>
                      <w:color w:val="8064A2" w:themeColor="accent4"/>
                      <w:lang w:val="es-MX"/>
                    </w:rPr>
                  </w:rPrChange>
                </w:rPr>
                <w:delText xml:space="preserve">[Referencias y bibliografía de </w:delText>
              </w:r>
              <w:r w:rsidR="00BC3632" w:rsidRPr="00CD7B01" w:rsidDel="008E4A20">
                <w:rPr>
                  <w:rFonts w:asciiTheme="minorHAnsi" w:hAnsiTheme="minorHAnsi" w:cstheme="minorHAnsi"/>
                  <w:iCs/>
                  <w:lang w:val="es-MX"/>
                  <w:rPrChange w:id="462" w:author="Suemi Castillo" w:date="2021-05-06T02:30:00Z">
                    <w:rPr>
                      <w:rFonts w:asciiTheme="minorHAnsi" w:hAnsiTheme="minorHAnsi" w:cstheme="minorHAnsi"/>
                      <w:color w:val="8064A2" w:themeColor="accent4"/>
                      <w:lang w:val="es-MX"/>
                    </w:rPr>
                  </w:rPrChange>
                </w:rPr>
                <w:delText>artículos relacionados con el desarrollo de la aplicación. Se recomienda utilizar el formato IEEE:</w:delText>
              </w:r>
            </w:del>
          </w:p>
          <w:p w14:paraId="5770354F" w14:textId="1C4815AE" w:rsidR="00BC3632" w:rsidRPr="00CD7B01" w:rsidDel="008E4A20" w:rsidRDefault="00BC3632" w:rsidP="00406B4F">
            <w:pPr>
              <w:rPr>
                <w:del w:id="463" w:author="Suemi Castillo" w:date="2021-05-06T01:52:00Z"/>
                <w:rFonts w:asciiTheme="minorHAnsi" w:hAnsiTheme="minorHAnsi" w:cstheme="minorHAnsi"/>
                <w:iCs/>
                <w:lang w:val="es-MX"/>
                <w:rPrChange w:id="464" w:author="Suemi Castillo" w:date="2021-05-06T02:30:00Z">
                  <w:rPr>
                    <w:del w:id="465" w:author="Suemi Castillo" w:date="2021-05-06T01:52:00Z"/>
                    <w:rFonts w:asciiTheme="minorHAnsi" w:hAnsiTheme="minorHAnsi" w:cstheme="minorHAnsi"/>
                    <w:color w:val="8064A2" w:themeColor="accent4"/>
                    <w:lang w:val="es-MX"/>
                  </w:rPr>
                </w:rPrChange>
              </w:rPr>
            </w:pPr>
          </w:p>
          <w:p w14:paraId="06B9F2D1" w14:textId="64EFB2F5" w:rsidR="00BC3632" w:rsidRPr="007719BD" w:rsidDel="008E4A20" w:rsidRDefault="00BC3632" w:rsidP="00406B4F">
            <w:pPr>
              <w:rPr>
                <w:del w:id="466" w:author="Suemi Castillo" w:date="2021-05-06T01:52:00Z"/>
                <w:lang w:val="es-MX"/>
                <w:rPrChange w:id="467" w:author="Suemi Castillo" w:date="2021-05-11T23:14:00Z">
                  <w:rPr>
                    <w:del w:id="468" w:author="Suemi Castillo" w:date="2021-05-06T01:52:00Z"/>
                    <w:rStyle w:val="CitaHTML"/>
                    <w:rFonts w:asciiTheme="minorHAnsi" w:hAnsiTheme="minorHAnsi" w:cstheme="minorHAnsi"/>
                    <w:i w:val="0"/>
                    <w:color w:val="8064A2" w:themeColor="accent4"/>
                    <w:lang w:val="es-MX"/>
                  </w:rPr>
                </w:rPrChange>
              </w:rPr>
            </w:pPr>
            <w:del w:id="469" w:author="Suemi Castillo" w:date="2021-05-06T01:52:00Z">
              <w:r w:rsidRPr="007719BD" w:rsidDel="008E4A20">
                <w:rPr>
                  <w:lang w:val="es-MX"/>
                  <w:rPrChange w:id="470" w:author="Suemi Castillo" w:date="2021-05-11T23:14:00Z">
                    <w:rPr>
                      <w:rStyle w:val="CitaHTML"/>
                      <w:rFonts w:asciiTheme="minorHAnsi" w:hAnsiTheme="minorHAnsi" w:cstheme="minorHAnsi"/>
                      <w:i w:val="0"/>
                      <w:color w:val="8064A2" w:themeColor="accent4"/>
                      <w:lang w:val="es-MX"/>
                    </w:rPr>
                  </w:rPrChange>
                </w:rPr>
                <w:delText>www-elec.inaoep.mx/~rogerio/</w:delText>
              </w:r>
              <w:r w:rsidRPr="007719BD" w:rsidDel="008E4A20">
                <w:rPr>
                  <w:lang w:val="es-MX"/>
                  <w:rPrChange w:id="471" w:author="Suemi Castillo" w:date="2021-05-11T23:14:00Z">
                    <w:rPr>
                      <w:rStyle w:val="CitaHTML"/>
                      <w:rFonts w:asciiTheme="minorHAnsi" w:hAnsiTheme="minorHAnsi" w:cstheme="minorHAnsi"/>
                      <w:bCs/>
                      <w:i w:val="0"/>
                      <w:color w:val="8064A2" w:themeColor="accent4"/>
                      <w:lang w:val="es-MX"/>
                    </w:rPr>
                  </w:rPrChange>
                </w:rPr>
                <w:delText>IEEE</w:delText>
              </w:r>
              <w:r w:rsidRPr="007719BD" w:rsidDel="008E4A20">
                <w:rPr>
                  <w:lang w:val="es-MX"/>
                  <w:rPrChange w:id="472" w:author="Suemi Castillo" w:date="2021-05-11T23:14:00Z">
                    <w:rPr>
                      <w:rStyle w:val="CitaHTML"/>
                      <w:rFonts w:asciiTheme="minorHAnsi" w:hAnsiTheme="minorHAnsi" w:cstheme="minorHAnsi"/>
                      <w:i w:val="0"/>
                      <w:color w:val="8064A2" w:themeColor="accent4"/>
                      <w:lang w:val="es-MX"/>
                    </w:rPr>
                  </w:rPrChange>
                </w:rPr>
                <w:delText>%20</w:delText>
              </w:r>
              <w:r w:rsidRPr="007719BD" w:rsidDel="008E4A20">
                <w:rPr>
                  <w:lang w:val="es-MX"/>
                  <w:rPrChange w:id="473" w:author="Suemi Castillo" w:date="2021-05-11T23:14:00Z">
                    <w:rPr>
                      <w:rStyle w:val="CitaHTML"/>
                      <w:rFonts w:asciiTheme="minorHAnsi" w:hAnsiTheme="minorHAnsi" w:cstheme="minorHAnsi"/>
                      <w:bCs/>
                      <w:i w:val="0"/>
                      <w:color w:val="8064A2" w:themeColor="accent4"/>
                      <w:lang w:val="es-MX"/>
                    </w:rPr>
                  </w:rPrChange>
                </w:rPr>
                <w:delText>Bibliografia</w:delText>
              </w:r>
              <w:r w:rsidRPr="007719BD" w:rsidDel="008E4A20">
                <w:rPr>
                  <w:lang w:val="es-MX"/>
                  <w:rPrChange w:id="474" w:author="Suemi Castillo" w:date="2021-05-11T23:14:00Z">
                    <w:rPr>
                      <w:rStyle w:val="CitaHTML"/>
                      <w:rFonts w:asciiTheme="minorHAnsi" w:hAnsiTheme="minorHAnsi" w:cstheme="minorHAnsi"/>
                      <w:i w:val="0"/>
                      <w:color w:val="8064A2" w:themeColor="accent4"/>
                      <w:lang w:val="es-MX"/>
                    </w:rPr>
                  </w:rPrChange>
                </w:rPr>
                <w:delText>.doc</w:delText>
              </w:r>
            </w:del>
          </w:p>
          <w:p w14:paraId="26A4EA9C" w14:textId="5AB149D4" w:rsidR="00BC3632" w:rsidRPr="00CD7B01" w:rsidDel="008E4A20" w:rsidRDefault="00BC3632" w:rsidP="00406B4F">
            <w:pPr>
              <w:rPr>
                <w:del w:id="475" w:author="Suemi Castillo" w:date="2021-05-06T01:52:00Z"/>
                <w:rFonts w:asciiTheme="minorHAnsi" w:hAnsiTheme="minorHAnsi" w:cstheme="minorHAnsi"/>
                <w:iCs/>
                <w:lang w:val="es-MX"/>
                <w:rPrChange w:id="476" w:author="Suemi Castillo" w:date="2021-05-06T02:30:00Z">
                  <w:rPr>
                    <w:del w:id="477" w:author="Suemi Castillo" w:date="2021-05-06T01:52:00Z"/>
                    <w:rFonts w:asciiTheme="minorHAnsi" w:hAnsiTheme="minorHAnsi" w:cstheme="minorHAnsi"/>
                    <w:color w:val="8064A2" w:themeColor="accent4"/>
                    <w:lang w:val="es-MX"/>
                  </w:rPr>
                </w:rPrChange>
              </w:rPr>
            </w:pPr>
          </w:p>
          <w:p w14:paraId="2E5A82D8" w14:textId="77777777" w:rsidR="00385D2B" w:rsidRPr="00CD7B01" w:rsidRDefault="00406B4F" w:rsidP="00406B4F">
            <w:pPr>
              <w:rPr>
                <w:ins w:id="478" w:author="Suemi Castillo" w:date="2021-05-06T01:52:00Z"/>
                <w:rFonts w:asciiTheme="minorHAnsi" w:hAnsiTheme="minorHAnsi" w:cstheme="minorHAnsi"/>
                <w:iCs/>
                <w:lang w:val="es-MX"/>
                <w:rPrChange w:id="479" w:author="Suemi Castillo" w:date="2021-05-06T02:30:00Z">
                  <w:rPr>
                    <w:ins w:id="480" w:author="Suemi Castillo" w:date="2021-05-06T01:52:00Z"/>
                    <w:rFonts w:asciiTheme="minorHAnsi" w:hAnsiTheme="minorHAnsi" w:cstheme="minorHAnsi"/>
                    <w:color w:val="8064A2" w:themeColor="accent4"/>
                    <w:lang w:val="es-MX"/>
                  </w:rPr>
                </w:rPrChange>
              </w:rPr>
            </w:pPr>
            <w:del w:id="481" w:author="Suemi Castillo" w:date="2021-05-06T01:52:00Z">
              <w:r w:rsidRPr="00CD7B01" w:rsidDel="008E4A20">
                <w:rPr>
                  <w:rFonts w:asciiTheme="minorHAnsi" w:hAnsiTheme="minorHAnsi" w:cstheme="minorHAnsi"/>
                  <w:iCs/>
                  <w:lang w:val="es-MX"/>
                  <w:rPrChange w:id="482" w:author="Suemi Castillo" w:date="2021-05-06T02:30:00Z">
                    <w:rPr>
                      <w:rFonts w:asciiTheme="minorHAnsi" w:hAnsiTheme="minorHAnsi" w:cstheme="minorHAnsi"/>
                      <w:color w:val="8064A2" w:themeColor="accent4"/>
                      <w:lang w:val="es-MX"/>
                    </w:rPr>
                  </w:rPrChange>
                </w:rPr>
                <w:delText>]</w:delText>
              </w:r>
            </w:del>
          </w:p>
          <w:p w14:paraId="1FC91C5E" w14:textId="4542CA5F" w:rsidR="008E4A20" w:rsidRPr="00CD7B01" w:rsidRDefault="008E4A20" w:rsidP="00406B4F">
            <w:pPr>
              <w:rPr>
                <w:rFonts w:asciiTheme="minorHAnsi" w:hAnsiTheme="minorHAnsi" w:cstheme="minorHAnsi"/>
                <w:iCs/>
                <w:lang w:val="es-MX"/>
                <w:rPrChange w:id="483" w:author="Suemi Castillo" w:date="2021-05-06T02:30:00Z">
                  <w:rPr>
                    <w:rFonts w:asciiTheme="minorHAnsi" w:hAnsiTheme="minorHAnsi" w:cstheme="minorHAnsi"/>
                    <w:lang w:val="es-MX"/>
                  </w:rPr>
                </w:rPrChange>
              </w:rPr>
            </w:pPr>
          </w:p>
        </w:tc>
      </w:tr>
      <w:tr w:rsidR="00D27726" w:rsidRPr="007719BD" w14:paraId="4202A80C" w14:textId="77777777" w:rsidTr="00760E14">
        <w:trPr>
          <w:trHeight w:val="1253"/>
        </w:trPr>
        <w:tc>
          <w:tcPr>
            <w:tcW w:w="1915" w:type="dxa"/>
          </w:tcPr>
          <w:p w14:paraId="453F53A3" w14:textId="77777777" w:rsidR="00D27726" w:rsidRPr="005872EC" w:rsidRDefault="00D27726" w:rsidP="001F529C">
            <w:pPr>
              <w:pStyle w:val="tableleft"/>
              <w:rPr>
                <w:rFonts w:asciiTheme="minorHAnsi" w:hAnsiTheme="minorHAnsi" w:cstheme="minorHAnsi"/>
                <w:lang w:val="es-MX"/>
              </w:rPr>
            </w:pPr>
          </w:p>
          <w:p w14:paraId="29785B2D" w14:textId="77777777" w:rsidR="00D27726" w:rsidRPr="005872EC" w:rsidRDefault="00BC3632" w:rsidP="001F529C">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61" w:type="dxa"/>
            <w:tcBorders>
              <w:top w:val="single" w:sz="8" w:space="0" w:color="auto"/>
              <w:bottom w:val="single" w:sz="8" w:space="0" w:color="auto"/>
            </w:tcBorders>
          </w:tcPr>
          <w:p w14:paraId="094E8CD1" w14:textId="77777777" w:rsidR="00D27726" w:rsidRPr="00CD7B01" w:rsidRDefault="00D27726" w:rsidP="00530917">
            <w:pPr>
              <w:rPr>
                <w:rFonts w:asciiTheme="minorHAnsi" w:hAnsiTheme="minorHAnsi" w:cstheme="minorHAnsi"/>
                <w:iCs/>
                <w:lang w:val="es-MX"/>
                <w:rPrChange w:id="484" w:author="Suemi Castillo" w:date="2021-05-06T02:30:00Z">
                  <w:rPr>
                    <w:rFonts w:asciiTheme="minorHAnsi" w:hAnsiTheme="minorHAnsi" w:cstheme="minorHAnsi"/>
                    <w:lang w:val="es-MX"/>
                  </w:rPr>
                </w:rPrChange>
              </w:rPr>
            </w:pPr>
          </w:p>
          <w:p w14:paraId="519550B0" w14:textId="5A03B781" w:rsidR="00E556EB" w:rsidRPr="00CD7B01" w:rsidRDefault="00E556EB" w:rsidP="008A3463">
            <w:pPr>
              <w:rPr>
                <w:ins w:id="485" w:author="Suemi Castillo" w:date="2021-05-06T02:10:00Z"/>
                <w:rFonts w:asciiTheme="minorHAnsi" w:hAnsiTheme="minorHAnsi" w:cstheme="minorHAnsi"/>
                <w:iCs/>
                <w:lang w:val="es-MX"/>
                <w:rPrChange w:id="486" w:author="Suemi Castillo" w:date="2021-05-06T02:30:00Z">
                  <w:rPr>
                    <w:ins w:id="487" w:author="Suemi Castillo" w:date="2021-05-06T02:10:00Z"/>
                    <w:rFonts w:asciiTheme="minorHAnsi" w:hAnsiTheme="minorHAnsi" w:cstheme="minorHAnsi"/>
                    <w:color w:val="8064A2" w:themeColor="accent4"/>
                    <w:lang w:val="es-MX"/>
                  </w:rPr>
                </w:rPrChange>
              </w:rPr>
            </w:pPr>
            <w:ins w:id="488" w:author="Suemi Castillo" w:date="2021-05-06T02:03:00Z">
              <w:r w:rsidRPr="00CD7B01">
                <w:rPr>
                  <w:rFonts w:asciiTheme="minorHAnsi" w:hAnsiTheme="minorHAnsi" w:cstheme="minorHAnsi"/>
                  <w:iCs/>
                  <w:lang w:val="es-MX"/>
                  <w:rPrChange w:id="489" w:author="Suemi Castillo" w:date="2021-05-06T02:30:00Z">
                    <w:rPr>
                      <w:rFonts w:asciiTheme="minorHAnsi" w:hAnsiTheme="minorHAnsi" w:cstheme="minorHAnsi"/>
                      <w:color w:val="8064A2" w:themeColor="accent4"/>
                      <w:lang w:val="es-MX"/>
                    </w:rPr>
                  </w:rPrChange>
                </w:rPr>
                <w:t xml:space="preserve">Para realizar la recolección de información que nos permitiría obtener </w:t>
              </w:r>
            </w:ins>
            <w:ins w:id="490" w:author="Suemi Castillo" w:date="2021-05-06T02:04:00Z">
              <w:r w:rsidR="0024041D" w:rsidRPr="00CD7B01">
                <w:rPr>
                  <w:rFonts w:asciiTheme="minorHAnsi" w:hAnsiTheme="minorHAnsi" w:cstheme="minorHAnsi"/>
                  <w:iCs/>
                  <w:lang w:val="es-MX"/>
                  <w:rPrChange w:id="491" w:author="Suemi Castillo" w:date="2021-05-06T02:30:00Z">
                    <w:rPr>
                      <w:rFonts w:asciiTheme="minorHAnsi" w:hAnsiTheme="minorHAnsi" w:cstheme="minorHAnsi"/>
                      <w:color w:val="8064A2" w:themeColor="accent4"/>
                      <w:lang w:val="es-MX"/>
                    </w:rPr>
                  </w:rPrChange>
                </w:rPr>
                <w:t xml:space="preserve">datos respecto a las necesidades, funcionalidades, requisitos y demás </w:t>
              </w:r>
            </w:ins>
            <w:ins w:id="492" w:author="Suemi Castillo" w:date="2021-05-06T02:06:00Z">
              <w:r w:rsidR="00D34FAA" w:rsidRPr="00CD7B01">
                <w:rPr>
                  <w:rFonts w:asciiTheme="minorHAnsi" w:hAnsiTheme="minorHAnsi" w:cstheme="minorHAnsi"/>
                  <w:iCs/>
                  <w:lang w:val="es-MX"/>
                  <w:rPrChange w:id="493" w:author="Suemi Castillo" w:date="2021-05-06T02:30:00Z">
                    <w:rPr>
                      <w:rFonts w:asciiTheme="minorHAnsi" w:hAnsiTheme="minorHAnsi" w:cstheme="minorHAnsi"/>
                      <w:color w:val="8064A2" w:themeColor="accent4"/>
                      <w:lang w:val="es-MX"/>
                    </w:rPr>
                  </w:rPrChange>
                </w:rPr>
                <w:t xml:space="preserve">características a implementar para resolver adecuadamente la problemática con que trabajamos, </w:t>
              </w:r>
              <w:r w:rsidR="007824C7" w:rsidRPr="00CD7B01">
                <w:rPr>
                  <w:rFonts w:asciiTheme="minorHAnsi" w:hAnsiTheme="minorHAnsi" w:cstheme="minorHAnsi"/>
                  <w:iCs/>
                  <w:lang w:val="es-MX"/>
                  <w:rPrChange w:id="494" w:author="Suemi Castillo" w:date="2021-05-06T02:30:00Z">
                    <w:rPr>
                      <w:rFonts w:asciiTheme="minorHAnsi" w:hAnsiTheme="minorHAnsi" w:cstheme="minorHAnsi"/>
                      <w:color w:val="8064A2" w:themeColor="accent4"/>
                      <w:lang w:val="es-MX"/>
                    </w:rPr>
                  </w:rPrChange>
                </w:rPr>
                <w:t>se decidió realizar una investigación de campo enfoc</w:t>
              </w:r>
            </w:ins>
            <w:ins w:id="495" w:author="Suemi Castillo" w:date="2021-05-06T02:07:00Z">
              <w:r w:rsidR="007824C7" w:rsidRPr="00CD7B01">
                <w:rPr>
                  <w:rFonts w:asciiTheme="minorHAnsi" w:hAnsiTheme="minorHAnsi" w:cstheme="minorHAnsi"/>
                  <w:iCs/>
                  <w:lang w:val="es-MX"/>
                  <w:rPrChange w:id="496" w:author="Suemi Castillo" w:date="2021-05-06T02:30:00Z">
                    <w:rPr>
                      <w:rFonts w:asciiTheme="minorHAnsi" w:hAnsiTheme="minorHAnsi" w:cstheme="minorHAnsi"/>
                      <w:color w:val="8064A2" w:themeColor="accent4"/>
                      <w:lang w:val="es-MX"/>
                    </w:rPr>
                  </w:rPrChange>
                </w:rPr>
                <w:t xml:space="preserve">ada a los </w:t>
              </w:r>
              <w:r w:rsidR="00502A70" w:rsidRPr="00CD7B01">
                <w:rPr>
                  <w:rFonts w:asciiTheme="minorHAnsi" w:hAnsiTheme="minorHAnsi" w:cstheme="minorHAnsi"/>
                  <w:iCs/>
                  <w:lang w:val="es-MX"/>
                  <w:rPrChange w:id="497" w:author="Suemi Castillo" w:date="2021-05-06T02:30:00Z">
                    <w:rPr>
                      <w:rFonts w:asciiTheme="minorHAnsi" w:hAnsiTheme="minorHAnsi" w:cstheme="minorHAnsi"/>
                      <w:color w:val="8064A2" w:themeColor="accent4"/>
                      <w:lang w:val="es-MX"/>
                    </w:rPr>
                  </w:rPrChange>
                </w:rPr>
                <w:t xml:space="preserve">usuarios objetivos de la aplicación. Esto, a través de una serie de entrevistas </w:t>
              </w:r>
            </w:ins>
            <w:ins w:id="498" w:author="Suemi Castillo" w:date="2021-05-06T02:08:00Z">
              <w:r w:rsidR="002145CA" w:rsidRPr="00CD7B01">
                <w:rPr>
                  <w:rFonts w:asciiTheme="minorHAnsi" w:hAnsiTheme="minorHAnsi" w:cstheme="minorHAnsi"/>
                  <w:iCs/>
                  <w:lang w:val="es-MX"/>
                  <w:rPrChange w:id="499" w:author="Suemi Castillo" w:date="2021-05-06T02:30:00Z">
                    <w:rPr>
                      <w:rFonts w:asciiTheme="minorHAnsi" w:hAnsiTheme="minorHAnsi" w:cstheme="minorHAnsi"/>
                      <w:color w:val="8064A2" w:themeColor="accent4"/>
                      <w:lang w:val="es-MX"/>
                    </w:rPr>
                  </w:rPrChange>
                </w:rPr>
                <w:t xml:space="preserve">aplicadas a las personas que sufren de falta de empleo o bajos ingresos, y que además encajen con el perfil </w:t>
              </w:r>
              <w:r w:rsidR="00DC2D4D" w:rsidRPr="00CD7B01">
                <w:rPr>
                  <w:rFonts w:asciiTheme="minorHAnsi" w:hAnsiTheme="minorHAnsi" w:cstheme="minorHAnsi"/>
                  <w:iCs/>
                  <w:lang w:val="es-MX"/>
                  <w:rPrChange w:id="500" w:author="Suemi Castillo" w:date="2021-05-06T02:30:00Z">
                    <w:rPr>
                      <w:rFonts w:asciiTheme="minorHAnsi" w:hAnsiTheme="minorHAnsi" w:cstheme="minorHAnsi"/>
                      <w:color w:val="8064A2" w:themeColor="accent4"/>
                      <w:lang w:val="es-MX"/>
                    </w:rPr>
                  </w:rPrChange>
                </w:rPr>
                <w:t xml:space="preserve">al que nos estamos orientando, siendo estos </w:t>
              </w:r>
            </w:ins>
            <w:ins w:id="501" w:author="Suemi Castillo" w:date="2021-05-06T02:09:00Z">
              <w:r w:rsidR="001538A2" w:rsidRPr="00CD7B01">
                <w:rPr>
                  <w:rFonts w:asciiTheme="minorHAnsi" w:hAnsiTheme="minorHAnsi" w:cstheme="minorHAnsi"/>
                  <w:iCs/>
                  <w:lang w:val="es-MX"/>
                  <w:rPrChange w:id="502" w:author="Suemi Castillo" w:date="2021-05-06T02:30:00Z">
                    <w:rPr>
                      <w:rFonts w:asciiTheme="minorHAnsi" w:hAnsiTheme="minorHAnsi" w:cstheme="minorHAnsi"/>
                      <w:color w:val="8064A2" w:themeColor="accent4"/>
                      <w:lang w:val="es-MX"/>
                    </w:rPr>
                  </w:rPrChange>
                </w:rPr>
                <w:t xml:space="preserve">prestadores de servicios de mantenimiento del hogar, como plomeros, </w:t>
              </w:r>
            </w:ins>
            <w:ins w:id="503" w:author="Suemi Castillo" w:date="2021-05-06T02:10:00Z">
              <w:r w:rsidR="00EA070F" w:rsidRPr="00CD7B01">
                <w:rPr>
                  <w:rFonts w:asciiTheme="minorHAnsi" w:hAnsiTheme="minorHAnsi" w:cstheme="minorHAnsi"/>
                  <w:iCs/>
                  <w:lang w:val="es-MX"/>
                  <w:rPrChange w:id="504" w:author="Suemi Castillo" w:date="2021-05-06T02:30:00Z">
                    <w:rPr>
                      <w:rFonts w:asciiTheme="minorHAnsi" w:hAnsiTheme="minorHAnsi" w:cstheme="minorHAnsi"/>
                      <w:color w:val="8064A2" w:themeColor="accent4"/>
                      <w:lang w:val="es-MX"/>
                    </w:rPr>
                  </w:rPrChange>
                </w:rPr>
                <w:t>electricistas, cerrajeros</w:t>
              </w:r>
            </w:ins>
            <w:ins w:id="505" w:author="Suemi Castillo" w:date="2021-05-06T02:09:00Z">
              <w:r w:rsidR="00EA070F" w:rsidRPr="00CD7B01">
                <w:rPr>
                  <w:rFonts w:asciiTheme="minorHAnsi" w:hAnsiTheme="minorHAnsi" w:cstheme="minorHAnsi"/>
                  <w:iCs/>
                  <w:lang w:val="es-MX"/>
                  <w:rPrChange w:id="506" w:author="Suemi Castillo" w:date="2021-05-06T02:30:00Z">
                    <w:rPr>
                      <w:rFonts w:asciiTheme="minorHAnsi" w:hAnsiTheme="minorHAnsi" w:cstheme="minorHAnsi"/>
                      <w:color w:val="8064A2" w:themeColor="accent4"/>
                      <w:lang w:val="es-MX"/>
                    </w:rPr>
                  </w:rPrChange>
                </w:rPr>
                <w:t xml:space="preserve">, albañiles, </w:t>
              </w:r>
            </w:ins>
            <w:ins w:id="507" w:author="Suemi Castillo" w:date="2021-05-06T02:10:00Z">
              <w:r w:rsidR="00EA070F" w:rsidRPr="00CD7B01">
                <w:rPr>
                  <w:rFonts w:asciiTheme="minorHAnsi" w:hAnsiTheme="minorHAnsi" w:cstheme="minorHAnsi"/>
                  <w:iCs/>
                  <w:lang w:val="es-MX"/>
                  <w:rPrChange w:id="508" w:author="Suemi Castillo" w:date="2021-05-06T02:30:00Z">
                    <w:rPr>
                      <w:rFonts w:asciiTheme="minorHAnsi" w:hAnsiTheme="minorHAnsi" w:cstheme="minorHAnsi"/>
                      <w:color w:val="8064A2" w:themeColor="accent4"/>
                      <w:lang w:val="es-MX"/>
                    </w:rPr>
                  </w:rPrChange>
                </w:rPr>
                <w:t>entre otros.</w:t>
              </w:r>
            </w:ins>
            <w:ins w:id="509" w:author="Suemi Castillo" w:date="2021-05-06T02:09:00Z">
              <w:r w:rsidR="001538A2" w:rsidRPr="00CD7B01">
                <w:rPr>
                  <w:rFonts w:asciiTheme="minorHAnsi" w:hAnsiTheme="minorHAnsi" w:cstheme="minorHAnsi"/>
                  <w:iCs/>
                  <w:lang w:val="es-MX"/>
                  <w:rPrChange w:id="510" w:author="Suemi Castillo" w:date="2021-05-06T02:30:00Z">
                    <w:rPr>
                      <w:rFonts w:asciiTheme="minorHAnsi" w:hAnsiTheme="minorHAnsi" w:cstheme="minorHAnsi"/>
                      <w:color w:val="8064A2" w:themeColor="accent4"/>
                      <w:lang w:val="es-MX"/>
                    </w:rPr>
                  </w:rPrChange>
                </w:rPr>
                <w:t xml:space="preserve"> </w:t>
              </w:r>
            </w:ins>
          </w:p>
          <w:p w14:paraId="5BA3A9DA" w14:textId="07841E61" w:rsidR="008A3463" w:rsidRPr="00CD7B01" w:rsidRDefault="008A3463">
            <w:pPr>
              <w:rPr>
                <w:ins w:id="511" w:author="Suemi Castillo" w:date="2021-05-06T02:03:00Z"/>
                <w:rFonts w:asciiTheme="minorHAnsi" w:hAnsiTheme="minorHAnsi" w:cstheme="minorHAnsi"/>
                <w:iCs/>
                <w:lang w:val="es-MX"/>
                <w:rPrChange w:id="512" w:author="Suemi Castillo" w:date="2021-05-06T02:30:00Z">
                  <w:rPr>
                    <w:ins w:id="513" w:author="Suemi Castillo" w:date="2021-05-06T02:03:00Z"/>
                    <w:rFonts w:asciiTheme="minorHAnsi" w:hAnsiTheme="minorHAnsi" w:cstheme="minorHAnsi"/>
                    <w:color w:val="8064A2" w:themeColor="accent4"/>
                    <w:lang w:val="es-MX"/>
                  </w:rPr>
                </w:rPrChange>
              </w:rPr>
            </w:pPr>
            <w:ins w:id="514" w:author="Suemi Castillo" w:date="2021-05-06T02:10:00Z">
              <w:r w:rsidRPr="00CD7B01">
                <w:rPr>
                  <w:rFonts w:asciiTheme="minorHAnsi" w:hAnsiTheme="minorHAnsi" w:cstheme="minorHAnsi"/>
                  <w:iCs/>
                  <w:lang w:val="es-MX"/>
                  <w:rPrChange w:id="515" w:author="Suemi Castillo" w:date="2021-05-06T02:30:00Z">
                    <w:rPr>
                      <w:rFonts w:asciiTheme="minorHAnsi" w:hAnsiTheme="minorHAnsi" w:cstheme="minorHAnsi"/>
                      <w:color w:val="8064A2" w:themeColor="accent4"/>
                      <w:lang w:val="es-MX"/>
                    </w:rPr>
                  </w:rPrChange>
                </w:rPr>
                <w:t xml:space="preserve">Para </w:t>
              </w:r>
            </w:ins>
            <w:ins w:id="516" w:author="Suemi Castillo" w:date="2021-05-06T02:11:00Z">
              <w:r w:rsidR="007E115F" w:rsidRPr="00CD7B01">
                <w:rPr>
                  <w:rFonts w:asciiTheme="minorHAnsi" w:hAnsiTheme="minorHAnsi" w:cstheme="minorHAnsi"/>
                  <w:iCs/>
                  <w:lang w:val="es-MX"/>
                  <w:rPrChange w:id="517" w:author="Suemi Castillo" w:date="2021-05-06T02:30:00Z">
                    <w:rPr>
                      <w:rFonts w:asciiTheme="minorHAnsi" w:hAnsiTheme="minorHAnsi" w:cstheme="minorHAnsi"/>
                      <w:color w:val="8064A2" w:themeColor="accent4"/>
                      <w:lang w:val="es-MX"/>
                    </w:rPr>
                  </w:rPrChange>
                </w:rPr>
                <w:t xml:space="preserve">realizar esta recolección de datos de la mejor manera posible, se planeó </w:t>
              </w:r>
              <w:r w:rsidR="00C00E53" w:rsidRPr="00CD7B01">
                <w:rPr>
                  <w:rFonts w:asciiTheme="minorHAnsi" w:hAnsiTheme="minorHAnsi" w:cstheme="minorHAnsi"/>
                  <w:iCs/>
                  <w:lang w:val="es-MX"/>
                  <w:rPrChange w:id="518" w:author="Suemi Castillo" w:date="2021-05-06T02:30:00Z">
                    <w:rPr>
                      <w:rFonts w:asciiTheme="minorHAnsi" w:hAnsiTheme="minorHAnsi" w:cstheme="minorHAnsi"/>
                      <w:color w:val="8064A2" w:themeColor="accent4"/>
                      <w:lang w:val="es-MX"/>
                    </w:rPr>
                  </w:rPrChange>
                </w:rPr>
                <w:t>seguir el siguiente pro</w:t>
              </w:r>
            </w:ins>
            <w:ins w:id="519" w:author="Suemi Castillo" w:date="2021-05-06T02:12:00Z">
              <w:r w:rsidR="00C00E53" w:rsidRPr="00CD7B01">
                <w:rPr>
                  <w:rFonts w:asciiTheme="minorHAnsi" w:hAnsiTheme="minorHAnsi" w:cstheme="minorHAnsi"/>
                  <w:iCs/>
                  <w:lang w:val="es-MX"/>
                  <w:rPrChange w:id="520" w:author="Suemi Castillo" w:date="2021-05-06T02:30:00Z">
                    <w:rPr>
                      <w:rFonts w:asciiTheme="minorHAnsi" w:hAnsiTheme="minorHAnsi" w:cstheme="minorHAnsi"/>
                      <w:color w:val="8064A2" w:themeColor="accent4"/>
                      <w:lang w:val="es-MX"/>
                    </w:rPr>
                  </w:rPrChange>
                </w:rPr>
                <w:t>cedimiento:</w:t>
              </w:r>
            </w:ins>
          </w:p>
          <w:p w14:paraId="43D3387C" w14:textId="5A12DC90" w:rsidR="00E556EB" w:rsidRPr="00CD7B01" w:rsidRDefault="00E556EB" w:rsidP="00E556EB">
            <w:pPr>
              <w:rPr>
                <w:ins w:id="521" w:author="Suemi Castillo" w:date="2021-05-06T02:03:00Z"/>
                <w:rFonts w:asciiTheme="minorHAnsi" w:hAnsiTheme="minorHAnsi" w:cstheme="minorHAnsi"/>
                <w:iCs/>
                <w:lang w:val="es-MX"/>
                <w:rPrChange w:id="522" w:author="Suemi Castillo" w:date="2021-05-06T02:30:00Z">
                  <w:rPr>
                    <w:ins w:id="523" w:author="Suemi Castillo" w:date="2021-05-06T02:03:00Z"/>
                    <w:rFonts w:asciiTheme="minorHAnsi" w:hAnsiTheme="minorHAnsi" w:cstheme="minorHAnsi"/>
                    <w:color w:val="8064A2" w:themeColor="accent4"/>
                    <w:lang w:val="es-MX"/>
                  </w:rPr>
                </w:rPrChange>
              </w:rPr>
            </w:pPr>
            <w:ins w:id="524" w:author="Suemi Castillo" w:date="2021-05-06T02:03:00Z">
              <w:r w:rsidRPr="00CD7B01">
                <w:rPr>
                  <w:rFonts w:asciiTheme="minorHAnsi" w:hAnsiTheme="minorHAnsi" w:cstheme="minorHAnsi"/>
                  <w:iCs/>
                  <w:lang w:val="es-MX"/>
                  <w:rPrChange w:id="525" w:author="Suemi Castillo" w:date="2021-05-06T02:30:00Z">
                    <w:rPr>
                      <w:rFonts w:asciiTheme="minorHAnsi" w:hAnsiTheme="minorHAnsi" w:cstheme="minorHAnsi"/>
                      <w:color w:val="8064A2" w:themeColor="accent4"/>
                      <w:lang w:val="es-MX"/>
                    </w:rPr>
                  </w:rPrChange>
                </w:rPr>
                <w:t>Redacción preliminar para las entrevistas</w:t>
              </w:r>
            </w:ins>
            <w:ins w:id="526" w:author="Suemi Castillo" w:date="2021-05-06T02:12:00Z">
              <w:r w:rsidR="00E43AE8" w:rsidRPr="00CD7B01">
                <w:rPr>
                  <w:rFonts w:asciiTheme="minorHAnsi" w:hAnsiTheme="minorHAnsi" w:cstheme="minorHAnsi"/>
                  <w:iCs/>
                  <w:lang w:val="es-MX"/>
                  <w:rPrChange w:id="527" w:author="Suemi Castillo" w:date="2021-05-06T02:30:00Z">
                    <w:rPr>
                      <w:rFonts w:asciiTheme="minorHAnsi" w:hAnsiTheme="minorHAnsi" w:cstheme="minorHAnsi"/>
                      <w:color w:val="8064A2" w:themeColor="accent4"/>
                      <w:lang w:val="es-MX"/>
                    </w:rPr>
                  </w:rPrChange>
                </w:rPr>
                <w:t>. E</w:t>
              </w:r>
            </w:ins>
            <w:ins w:id="528" w:author="Suemi Castillo" w:date="2021-05-06T02:03:00Z">
              <w:r w:rsidRPr="00CD7B01">
                <w:rPr>
                  <w:rFonts w:asciiTheme="minorHAnsi" w:hAnsiTheme="minorHAnsi" w:cstheme="minorHAnsi"/>
                  <w:iCs/>
                  <w:lang w:val="es-MX"/>
                  <w:rPrChange w:id="529" w:author="Suemi Castillo" w:date="2021-05-06T02:30:00Z">
                    <w:rPr>
                      <w:rFonts w:asciiTheme="minorHAnsi" w:hAnsiTheme="minorHAnsi" w:cstheme="minorHAnsi"/>
                      <w:color w:val="8064A2" w:themeColor="accent4"/>
                      <w:lang w:val="es-MX"/>
                    </w:rPr>
                  </w:rPrChange>
                </w:rPr>
                <w:t>n la mi</w:t>
              </w:r>
            </w:ins>
            <w:ins w:id="530" w:author="Suemi Castillo" w:date="2021-05-06T02:12:00Z">
              <w:r w:rsidR="00E43AE8" w:rsidRPr="00CD7B01">
                <w:rPr>
                  <w:rFonts w:asciiTheme="minorHAnsi" w:hAnsiTheme="minorHAnsi" w:cstheme="minorHAnsi"/>
                  <w:iCs/>
                  <w:lang w:val="es-MX"/>
                  <w:rPrChange w:id="531" w:author="Suemi Castillo" w:date="2021-05-06T02:30:00Z">
                    <w:rPr>
                      <w:rFonts w:asciiTheme="minorHAnsi" w:hAnsiTheme="minorHAnsi" w:cstheme="minorHAnsi"/>
                      <w:color w:val="8064A2" w:themeColor="accent4"/>
                      <w:lang w:val="es-MX"/>
                    </w:rPr>
                  </w:rPrChange>
                </w:rPr>
                <w:t>s</w:t>
              </w:r>
            </w:ins>
            <w:ins w:id="532" w:author="Suemi Castillo" w:date="2021-05-06T02:03:00Z">
              <w:r w:rsidRPr="00CD7B01">
                <w:rPr>
                  <w:rFonts w:asciiTheme="minorHAnsi" w:hAnsiTheme="minorHAnsi" w:cstheme="minorHAnsi"/>
                  <w:iCs/>
                  <w:lang w:val="es-MX"/>
                  <w:rPrChange w:id="533" w:author="Suemi Castillo" w:date="2021-05-06T02:30:00Z">
                    <w:rPr>
                      <w:rFonts w:asciiTheme="minorHAnsi" w:hAnsiTheme="minorHAnsi" w:cstheme="minorHAnsi"/>
                      <w:color w:val="8064A2" w:themeColor="accent4"/>
                      <w:lang w:val="es-MX"/>
                    </w:rPr>
                  </w:rPrChange>
                </w:rPr>
                <w:t>ma se estructur</w:t>
              </w:r>
            </w:ins>
            <w:ins w:id="534" w:author="Suemi Castillo" w:date="2021-05-06T02:12:00Z">
              <w:r w:rsidR="00E43AE8" w:rsidRPr="00CD7B01">
                <w:rPr>
                  <w:rFonts w:asciiTheme="minorHAnsi" w:hAnsiTheme="minorHAnsi" w:cstheme="minorHAnsi"/>
                  <w:iCs/>
                  <w:lang w:val="es-MX"/>
                  <w:rPrChange w:id="535" w:author="Suemi Castillo" w:date="2021-05-06T02:30:00Z">
                    <w:rPr>
                      <w:rFonts w:asciiTheme="minorHAnsi" w:hAnsiTheme="minorHAnsi" w:cstheme="minorHAnsi"/>
                      <w:color w:val="8064A2" w:themeColor="accent4"/>
                      <w:lang w:val="es-MX"/>
                    </w:rPr>
                  </w:rPrChange>
                </w:rPr>
                <w:t>an</w:t>
              </w:r>
            </w:ins>
            <w:ins w:id="536" w:author="Suemi Castillo" w:date="2021-05-06T02:03:00Z">
              <w:r w:rsidRPr="00CD7B01">
                <w:rPr>
                  <w:rFonts w:asciiTheme="minorHAnsi" w:hAnsiTheme="minorHAnsi" w:cstheme="minorHAnsi"/>
                  <w:iCs/>
                  <w:lang w:val="es-MX"/>
                  <w:rPrChange w:id="537" w:author="Suemi Castillo" w:date="2021-05-06T02:30:00Z">
                    <w:rPr>
                      <w:rFonts w:asciiTheme="minorHAnsi" w:hAnsiTheme="minorHAnsi" w:cstheme="minorHAnsi"/>
                      <w:color w:val="8064A2" w:themeColor="accent4"/>
                      <w:lang w:val="es-MX"/>
                    </w:rPr>
                  </w:rPrChange>
                </w:rPr>
                <w:t xml:space="preserve"> las preguntas necesarias para recabar información necesaria para la aplicación.</w:t>
              </w:r>
            </w:ins>
          </w:p>
          <w:p w14:paraId="55C54944" w14:textId="342763BB" w:rsidR="00E65411" w:rsidRPr="00CD7B01" w:rsidRDefault="002F1C55" w:rsidP="00E556EB">
            <w:pPr>
              <w:rPr>
                <w:ins w:id="538" w:author="Suemi Castillo" w:date="2021-05-06T02:22:00Z"/>
                <w:rFonts w:asciiTheme="minorHAnsi" w:hAnsiTheme="minorHAnsi" w:cstheme="minorHAnsi"/>
                <w:iCs/>
                <w:lang w:val="es-MX"/>
                <w:rPrChange w:id="539" w:author="Suemi Castillo" w:date="2021-05-06T02:30:00Z">
                  <w:rPr>
                    <w:ins w:id="540" w:author="Suemi Castillo" w:date="2021-05-06T02:22:00Z"/>
                    <w:rFonts w:asciiTheme="minorHAnsi" w:hAnsiTheme="minorHAnsi" w:cstheme="minorHAnsi"/>
                    <w:color w:val="8064A2" w:themeColor="accent4"/>
                    <w:lang w:val="es-MX"/>
                  </w:rPr>
                </w:rPrChange>
              </w:rPr>
            </w:pPr>
            <w:ins w:id="541" w:author="Suemi Castillo" w:date="2021-05-06T02:13:00Z">
              <w:r w:rsidRPr="00CD7B01">
                <w:rPr>
                  <w:rFonts w:asciiTheme="minorHAnsi" w:hAnsiTheme="minorHAnsi" w:cstheme="minorHAnsi"/>
                  <w:iCs/>
                  <w:lang w:val="es-MX"/>
                  <w:rPrChange w:id="542" w:author="Suemi Castillo" w:date="2021-05-06T02:30:00Z">
                    <w:rPr>
                      <w:rFonts w:asciiTheme="minorHAnsi" w:hAnsiTheme="minorHAnsi" w:cstheme="minorHAnsi"/>
                      <w:color w:val="8064A2" w:themeColor="accent4"/>
                      <w:lang w:val="es-MX"/>
                    </w:rPr>
                  </w:rPrChange>
                </w:rPr>
                <w:t>A</w:t>
              </w:r>
            </w:ins>
            <w:ins w:id="543" w:author="Suemi Castillo" w:date="2021-05-06T02:22:00Z">
              <w:r w:rsidR="008D372E" w:rsidRPr="00CD7B01">
                <w:rPr>
                  <w:rFonts w:asciiTheme="minorHAnsi" w:hAnsiTheme="minorHAnsi" w:cstheme="minorHAnsi"/>
                  <w:iCs/>
                  <w:lang w:val="es-MX"/>
                  <w:rPrChange w:id="544" w:author="Suemi Castillo" w:date="2021-05-06T02:30:00Z">
                    <w:rPr>
                      <w:rFonts w:asciiTheme="minorHAnsi" w:hAnsiTheme="minorHAnsi" w:cstheme="minorHAnsi"/>
                      <w:color w:val="8064A2" w:themeColor="accent4"/>
                      <w:lang w:val="es-MX"/>
                    </w:rPr>
                  </w:rPrChange>
                </w:rPr>
                <w:t xml:space="preserve"> continuación</w:t>
              </w:r>
            </w:ins>
            <w:ins w:id="545" w:author="Suemi Castillo" w:date="2021-05-06T02:13:00Z">
              <w:r w:rsidRPr="00CD7B01">
                <w:rPr>
                  <w:rFonts w:asciiTheme="minorHAnsi" w:hAnsiTheme="minorHAnsi" w:cstheme="minorHAnsi"/>
                  <w:iCs/>
                  <w:lang w:val="es-MX"/>
                  <w:rPrChange w:id="546" w:author="Suemi Castillo" w:date="2021-05-06T02:30:00Z">
                    <w:rPr>
                      <w:rFonts w:asciiTheme="minorHAnsi" w:hAnsiTheme="minorHAnsi" w:cstheme="minorHAnsi"/>
                      <w:color w:val="8064A2" w:themeColor="accent4"/>
                      <w:lang w:val="es-MX"/>
                    </w:rPr>
                  </w:rPrChange>
                </w:rPr>
                <w:t>,</w:t>
              </w:r>
            </w:ins>
            <w:ins w:id="547" w:author="Suemi Castillo" w:date="2021-05-06T02:03:00Z">
              <w:r w:rsidR="00E556EB" w:rsidRPr="00CD7B01">
                <w:rPr>
                  <w:rFonts w:asciiTheme="minorHAnsi" w:hAnsiTheme="minorHAnsi" w:cstheme="minorHAnsi"/>
                  <w:iCs/>
                  <w:lang w:val="es-MX"/>
                  <w:rPrChange w:id="548" w:author="Suemi Castillo" w:date="2021-05-06T02:30:00Z">
                    <w:rPr>
                      <w:rFonts w:asciiTheme="minorHAnsi" w:hAnsiTheme="minorHAnsi" w:cstheme="minorHAnsi"/>
                      <w:color w:val="8064A2" w:themeColor="accent4"/>
                      <w:lang w:val="es-MX"/>
                    </w:rPr>
                  </w:rPrChange>
                </w:rPr>
                <w:t xml:space="preserve"> se realiza</w:t>
              </w:r>
            </w:ins>
            <w:ins w:id="549" w:author="Suemi Castillo" w:date="2021-05-06T02:13:00Z">
              <w:r w:rsidRPr="00CD7B01">
                <w:rPr>
                  <w:rFonts w:asciiTheme="minorHAnsi" w:hAnsiTheme="minorHAnsi" w:cstheme="minorHAnsi"/>
                  <w:iCs/>
                  <w:lang w:val="es-MX"/>
                  <w:rPrChange w:id="550" w:author="Suemi Castillo" w:date="2021-05-06T02:30:00Z">
                    <w:rPr>
                      <w:rFonts w:asciiTheme="minorHAnsi" w:hAnsiTheme="minorHAnsi" w:cstheme="minorHAnsi"/>
                      <w:color w:val="8064A2" w:themeColor="accent4"/>
                      <w:lang w:val="es-MX"/>
                    </w:rPr>
                  </w:rPrChange>
                </w:rPr>
                <w:t xml:space="preserve"> una</w:t>
              </w:r>
            </w:ins>
            <w:ins w:id="551" w:author="Suemi Castillo" w:date="2021-05-06T02:03:00Z">
              <w:r w:rsidR="00E556EB" w:rsidRPr="00CD7B01">
                <w:rPr>
                  <w:rFonts w:asciiTheme="minorHAnsi" w:hAnsiTheme="minorHAnsi" w:cstheme="minorHAnsi"/>
                  <w:iCs/>
                  <w:lang w:val="es-MX"/>
                  <w:rPrChange w:id="552" w:author="Suemi Castillo" w:date="2021-05-06T02:30:00Z">
                    <w:rPr>
                      <w:rFonts w:asciiTheme="minorHAnsi" w:hAnsiTheme="minorHAnsi" w:cstheme="minorHAnsi"/>
                      <w:color w:val="8064A2" w:themeColor="accent4"/>
                      <w:lang w:val="es-MX"/>
                    </w:rPr>
                  </w:rPrChange>
                </w:rPr>
                <w:t xml:space="preserve"> prueba piloto</w:t>
              </w:r>
            </w:ins>
            <w:ins w:id="553" w:author="Suemi Castillo" w:date="2021-05-06T02:13:00Z">
              <w:r w:rsidRPr="00CD7B01">
                <w:rPr>
                  <w:rFonts w:asciiTheme="minorHAnsi" w:hAnsiTheme="minorHAnsi" w:cstheme="minorHAnsi"/>
                  <w:iCs/>
                  <w:lang w:val="es-MX"/>
                  <w:rPrChange w:id="554" w:author="Suemi Castillo" w:date="2021-05-06T02:30:00Z">
                    <w:rPr>
                      <w:rFonts w:asciiTheme="minorHAnsi" w:hAnsiTheme="minorHAnsi" w:cstheme="minorHAnsi"/>
                      <w:color w:val="8064A2" w:themeColor="accent4"/>
                      <w:lang w:val="es-MX"/>
                    </w:rPr>
                  </w:rPrChange>
                </w:rPr>
                <w:t>, que consiste en</w:t>
              </w:r>
            </w:ins>
            <w:ins w:id="555" w:author="Suemi Castillo" w:date="2021-05-06T02:03:00Z">
              <w:r w:rsidR="00E556EB" w:rsidRPr="00CD7B01">
                <w:rPr>
                  <w:rFonts w:asciiTheme="minorHAnsi" w:hAnsiTheme="minorHAnsi" w:cstheme="minorHAnsi"/>
                  <w:iCs/>
                  <w:lang w:val="es-MX"/>
                  <w:rPrChange w:id="556" w:author="Suemi Castillo" w:date="2021-05-06T02:30:00Z">
                    <w:rPr>
                      <w:rFonts w:asciiTheme="minorHAnsi" w:hAnsiTheme="minorHAnsi" w:cstheme="minorHAnsi"/>
                      <w:color w:val="8064A2" w:themeColor="accent4"/>
                      <w:lang w:val="es-MX"/>
                    </w:rPr>
                  </w:rPrChange>
                </w:rPr>
                <w:t xml:space="preserve"> las aplicaciones de</w:t>
              </w:r>
            </w:ins>
            <w:ins w:id="557" w:author="Suemi Castillo" w:date="2021-05-06T02:22:00Z">
              <w:r w:rsidR="008D372E" w:rsidRPr="00CD7B01">
                <w:rPr>
                  <w:rFonts w:asciiTheme="minorHAnsi" w:hAnsiTheme="minorHAnsi" w:cstheme="minorHAnsi"/>
                  <w:iCs/>
                  <w:lang w:val="es-MX"/>
                  <w:rPrChange w:id="558" w:author="Suemi Castillo" w:date="2021-05-06T02:30:00Z">
                    <w:rPr>
                      <w:rFonts w:asciiTheme="minorHAnsi" w:hAnsiTheme="minorHAnsi" w:cstheme="minorHAnsi"/>
                      <w:color w:val="8064A2" w:themeColor="accent4"/>
                      <w:lang w:val="es-MX"/>
                    </w:rPr>
                  </w:rPrChange>
                </w:rPr>
                <w:t xml:space="preserve">l instrumento preparado en un pequeño </w:t>
              </w:r>
            </w:ins>
            <w:ins w:id="559" w:author="Suemi Castillo" w:date="2021-05-06T02:23:00Z">
              <w:r w:rsidR="008D372E" w:rsidRPr="00CD7B01">
                <w:rPr>
                  <w:rFonts w:asciiTheme="minorHAnsi" w:hAnsiTheme="minorHAnsi" w:cstheme="minorHAnsi"/>
                  <w:iCs/>
                  <w:lang w:val="es-MX"/>
                  <w:rPrChange w:id="560" w:author="Suemi Castillo" w:date="2021-05-06T02:30:00Z">
                    <w:rPr>
                      <w:rFonts w:asciiTheme="minorHAnsi" w:hAnsiTheme="minorHAnsi" w:cstheme="minorHAnsi"/>
                      <w:color w:val="8064A2" w:themeColor="accent4"/>
                      <w:lang w:val="es-MX"/>
                    </w:rPr>
                  </w:rPrChange>
                </w:rPr>
                <w:t xml:space="preserve">ambiente controlado, </w:t>
              </w:r>
              <w:r w:rsidR="00BD0ADA" w:rsidRPr="00CD7B01">
                <w:rPr>
                  <w:rFonts w:asciiTheme="minorHAnsi" w:hAnsiTheme="minorHAnsi" w:cstheme="minorHAnsi"/>
                  <w:iCs/>
                  <w:lang w:val="es-MX"/>
                  <w:rPrChange w:id="561" w:author="Suemi Castillo" w:date="2021-05-06T02:30:00Z">
                    <w:rPr>
                      <w:rFonts w:asciiTheme="minorHAnsi" w:hAnsiTheme="minorHAnsi" w:cstheme="minorHAnsi"/>
                      <w:color w:val="8064A2" w:themeColor="accent4"/>
                      <w:lang w:val="es-MX"/>
                    </w:rPr>
                  </w:rPrChange>
                </w:rPr>
                <w:t xml:space="preserve">con el fin de verificar si es </w:t>
              </w:r>
              <w:r w:rsidR="001878AC" w:rsidRPr="00CD7B01">
                <w:rPr>
                  <w:rFonts w:asciiTheme="minorHAnsi" w:hAnsiTheme="minorHAnsi" w:cstheme="minorHAnsi"/>
                  <w:iCs/>
                  <w:lang w:val="es-MX"/>
                  <w:rPrChange w:id="562" w:author="Suemi Castillo" w:date="2021-05-06T02:30:00Z">
                    <w:rPr>
                      <w:rFonts w:asciiTheme="minorHAnsi" w:hAnsiTheme="minorHAnsi" w:cstheme="minorHAnsi"/>
                      <w:color w:val="8064A2" w:themeColor="accent4"/>
                      <w:lang w:val="es-MX"/>
                    </w:rPr>
                  </w:rPrChange>
                </w:rPr>
                <w:t>funcional</w:t>
              </w:r>
              <w:r w:rsidR="00BD0ADA" w:rsidRPr="00CD7B01">
                <w:rPr>
                  <w:rFonts w:asciiTheme="minorHAnsi" w:hAnsiTheme="minorHAnsi" w:cstheme="minorHAnsi"/>
                  <w:iCs/>
                  <w:lang w:val="es-MX"/>
                  <w:rPrChange w:id="563" w:author="Suemi Castillo" w:date="2021-05-06T02:30:00Z">
                    <w:rPr>
                      <w:rFonts w:asciiTheme="minorHAnsi" w:hAnsiTheme="minorHAnsi" w:cstheme="minorHAnsi"/>
                      <w:color w:val="8064A2" w:themeColor="accent4"/>
                      <w:lang w:val="es-MX"/>
                    </w:rPr>
                  </w:rPrChange>
                </w:rPr>
                <w:t>.</w:t>
              </w:r>
            </w:ins>
            <w:ins w:id="564" w:author="Suemi Castillo" w:date="2021-05-06T02:22:00Z">
              <w:r w:rsidR="00E65411" w:rsidRPr="00CD7B01">
                <w:rPr>
                  <w:rFonts w:asciiTheme="minorHAnsi" w:hAnsiTheme="minorHAnsi" w:cstheme="minorHAnsi"/>
                  <w:iCs/>
                  <w:lang w:val="es-MX"/>
                  <w:rPrChange w:id="565" w:author="Suemi Castillo" w:date="2021-05-06T02:30:00Z">
                    <w:rPr>
                      <w:rFonts w:asciiTheme="minorHAnsi" w:hAnsiTheme="minorHAnsi" w:cstheme="minorHAnsi"/>
                      <w:color w:val="8064A2" w:themeColor="accent4"/>
                      <w:lang w:val="es-MX"/>
                    </w:rPr>
                  </w:rPrChange>
                </w:rPr>
                <w:t xml:space="preserve"> </w:t>
              </w:r>
            </w:ins>
          </w:p>
          <w:p w14:paraId="192AC23E" w14:textId="6B9A7DCA" w:rsidR="00E556EB" w:rsidRPr="00CD7B01" w:rsidRDefault="00E65411" w:rsidP="00E556EB">
            <w:pPr>
              <w:rPr>
                <w:ins w:id="566" w:author="Suemi Castillo" w:date="2021-05-06T02:24:00Z"/>
                <w:rFonts w:asciiTheme="minorHAnsi" w:hAnsiTheme="minorHAnsi" w:cstheme="minorHAnsi"/>
                <w:iCs/>
                <w:lang w:val="es-MX"/>
                <w:rPrChange w:id="567" w:author="Suemi Castillo" w:date="2021-05-06T02:30:00Z">
                  <w:rPr>
                    <w:ins w:id="568" w:author="Suemi Castillo" w:date="2021-05-06T02:24:00Z"/>
                    <w:rFonts w:asciiTheme="minorHAnsi" w:hAnsiTheme="minorHAnsi" w:cstheme="minorHAnsi"/>
                    <w:color w:val="8064A2" w:themeColor="accent4"/>
                    <w:lang w:val="es-MX"/>
                  </w:rPr>
                </w:rPrChange>
              </w:rPr>
            </w:pPr>
            <w:ins w:id="569" w:author="Suemi Castillo" w:date="2021-05-06T02:22:00Z">
              <w:r w:rsidRPr="00CD7B01">
                <w:rPr>
                  <w:rFonts w:asciiTheme="minorHAnsi" w:hAnsiTheme="minorHAnsi" w:cstheme="minorHAnsi"/>
                  <w:iCs/>
                  <w:lang w:val="es-MX"/>
                  <w:rPrChange w:id="570" w:author="Suemi Castillo" w:date="2021-05-06T02:30:00Z">
                    <w:rPr>
                      <w:rFonts w:asciiTheme="minorHAnsi" w:hAnsiTheme="minorHAnsi" w:cstheme="minorHAnsi"/>
                      <w:color w:val="8064A2" w:themeColor="accent4"/>
                      <w:lang w:val="es-MX"/>
                    </w:rPr>
                  </w:rPrChange>
                </w:rPr>
                <w:lastRenderedPageBreak/>
                <w:t>Posterior a ello se realiza la revisión del instrumento,</w:t>
              </w:r>
            </w:ins>
            <w:ins w:id="571" w:author="Suemi Castillo" w:date="2021-05-06T02:23:00Z">
              <w:r w:rsidR="00BD0ADA" w:rsidRPr="00CD7B01">
                <w:rPr>
                  <w:rFonts w:asciiTheme="minorHAnsi" w:hAnsiTheme="minorHAnsi" w:cstheme="minorHAnsi"/>
                  <w:iCs/>
                  <w:lang w:val="es-MX"/>
                  <w:rPrChange w:id="572" w:author="Suemi Castillo" w:date="2021-05-06T02:30:00Z">
                    <w:rPr>
                      <w:rFonts w:asciiTheme="minorHAnsi" w:hAnsiTheme="minorHAnsi" w:cstheme="minorHAnsi"/>
                      <w:color w:val="8064A2" w:themeColor="accent4"/>
                      <w:lang w:val="es-MX"/>
                    </w:rPr>
                  </w:rPrChange>
                </w:rPr>
                <w:t xml:space="preserve"> partiendo de los resultados obtenidos de la prueba piloto,</w:t>
              </w:r>
              <w:r w:rsidR="001878AC" w:rsidRPr="00CD7B01">
                <w:rPr>
                  <w:rFonts w:asciiTheme="minorHAnsi" w:hAnsiTheme="minorHAnsi" w:cstheme="minorHAnsi"/>
                  <w:iCs/>
                  <w:lang w:val="es-MX"/>
                  <w:rPrChange w:id="573" w:author="Suemi Castillo" w:date="2021-05-06T02:30:00Z">
                    <w:rPr>
                      <w:rFonts w:asciiTheme="minorHAnsi" w:hAnsiTheme="minorHAnsi" w:cstheme="minorHAnsi"/>
                      <w:color w:val="8064A2" w:themeColor="accent4"/>
                      <w:lang w:val="es-MX"/>
                    </w:rPr>
                  </w:rPrChange>
                </w:rPr>
                <w:t xml:space="preserve"> </w:t>
              </w:r>
            </w:ins>
            <w:ins w:id="574" w:author="Suemi Castillo" w:date="2021-05-06T02:22:00Z">
              <w:r w:rsidRPr="00CD7B01">
                <w:rPr>
                  <w:rFonts w:asciiTheme="minorHAnsi" w:hAnsiTheme="minorHAnsi" w:cstheme="minorHAnsi"/>
                  <w:iCs/>
                  <w:lang w:val="es-MX"/>
                  <w:rPrChange w:id="575" w:author="Suemi Castillo" w:date="2021-05-06T02:30:00Z">
                    <w:rPr>
                      <w:rFonts w:asciiTheme="minorHAnsi" w:hAnsiTheme="minorHAnsi" w:cstheme="minorHAnsi"/>
                      <w:color w:val="8064A2" w:themeColor="accent4"/>
                      <w:lang w:val="es-MX"/>
                    </w:rPr>
                  </w:rPrChange>
                </w:rPr>
                <w:t xml:space="preserve">con </w:t>
              </w:r>
            </w:ins>
            <w:ins w:id="576" w:author="Suemi Castillo" w:date="2021-05-06T02:24:00Z">
              <w:r w:rsidR="001878AC" w:rsidRPr="00CD7B01">
                <w:rPr>
                  <w:rFonts w:asciiTheme="minorHAnsi" w:hAnsiTheme="minorHAnsi" w:cstheme="minorHAnsi"/>
                  <w:iCs/>
                  <w:lang w:val="es-MX"/>
                  <w:rPrChange w:id="577" w:author="Suemi Castillo" w:date="2021-05-06T02:30:00Z">
                    <w:rPr>
                      <w:rFonts w:asciiTheme="minorHAnsi" w:hAnsiTheme="minorHAnsi" w:cstheme="minorHAnsi"/>
                      <w:color w:val="8064A2" w:themeColor="accent4"/>
                      <w:lang w:val="es-MX"/>
                    </w:rPr>
                  </w:rPrChange>
                </w:rPr>
                <w:t>la intención</w:t>
              </w:r>
            </w:ins>
            <w:ins w:id="578" w:author="Suemi Castillo" w:date="2021-05-06T02:22:00Z">
              <w:r w:rsidRPr="00CD7B01">
                <w:rPr>
                  <w:rFonts w:asciiTheme="minorHAnsi" w:hAnsiTheme="minorHAnsi" w:cstheme="minorHAnsi"/>
                  <w:iCs/>
                  <w:lang w:val="es-MX"/>
                  <w:rPrChange w:id="579" w:author="Suemi Castillo" w:date="2021-05-06T02:30:00Z">
                    <w:rPr>
                      <w:rFonts w:asciiTheme="minorHAnsi" w:hAnsiTheme="minorHAnsi" w:cstheme="minorHAnsi"/>
                      <w:color w:val="8064A2" w:themeColor="accent4"/>
                      <w:lang w:val="es-MX"/>
                    </w:rPr>
                  </w:rPrChange>
                </w:rPr>
                <w:t xml:space="preserve"> de verificar que sea adecuado para lo que se busca</w:t>
              </w:r>
            </w:ins>
            <w:ins w:id="580" w:author="Suemi Castillo" w:date="2021-05-06T02:24:00Z">
              <w:r w:rsidR="001878AC" w:rsidRPr="00CD7B01">
                <w:rPr>
                  <w:rFonts w:asciiTheme="minorHAnsi" w:hAnsiTheme="minorHAnsi" w:cstheme="minorHAnsi"/>
                  <w:iCs/>
                  <w:lang w:val="es-MX"/>
                  <w:rPrChange w:id="581" w:author="Suemi Castillo" w:date="2021-05-06T02:30:00Z">
                    <w:rPr>
                      <w:rFonts w:asciiTheme="minorHAnsi" w:hAnsiTheme="minorHAnsi" w:cstheme="minorHAnsi"/>
                      <w:color w:val="8064A2" w:themeColor="accent4"/>
                      <w:lang w:val="es-MX"/>
                    </w:rPr>
                  </w:rPrChange>
                </w:rPr>
                <w:t>, y realizar las correcciones pertinentes.</w:t>
              </w:r>
            </w:ins>
          </w:p>
          <w:p w14:paraId="257CDBA2" w14:textId="14EFB88A" w:rsidR="00E556EB" w:rsidRPr="00CD7B01" w:rsidRDefault="00C03454" w:rsidP="00E556EB">
            <w:pPr>
              <w:rPr>
                <w:rFonts w:asciiTheme="minorHAnsi" w:hAnsiTheme="minorHAnsi" w:cstheme="minorHAnsi"/>
                <w:iCs/>
                <w:lang w:val="es-MX"/>
                <w:rPrChange w:id="582" w:author="Suemi Castillo" w:date="2021-05-06T02:30:00Z">
                  <w:rPr>
                    <w:rFonts w:asciiTheme="minorHAnsi" w:hAnsiTheme="minorHAnsi" w:cstheme="minorHAnsi"/>
                    <w:lang w:val="es-MX"/>
                  </w:rPr>
                </w:rPrChange>
              </w:rPr>
            </w:pPr>
            <w:ins w:id="583" w:author="Suemi Castillo" w:date="2021-05-06T02:24:00Z">
              <w:r w:rsidRPr="00CD7B01">
                <w:rPr>
                  <w:rFonts w:asciiTheme="minorHAnsi" w:hAnsiTheme="minorHAnsi" w:cstheme="minorHAnsi"/>
                  <w:iCs/>
                  <w:lang w:val="es-MX"/>
                  <w:rPrChange w:id="584" w:author="Suemi Castillo" w:date="2021-05-06T02:30:00Z">
                    <w:rPr>
                      <w:rFonts w:asciiTheme="minorHAnsi" w:hAnsiTheme="minorHAnsi" w:cstheme="minorHAnsi"/>
                      <w:color w:val="8064A2" w:themeColor="accent4"/>
                      <w:lang w:val="es-MX"/>
                    </w:rPr>
                  </w:rPrChange>
                </w:rPr>
                <w:t xml:space="preserve">Al finalizar, se </w:t>
              </w:r>
            </w:ins>
            <w:ins w:id="585" w:author="Suemi Castillo" w:date="2021-05-06T02:25:00Z">
              <w:r w:rsidRPr="00CD7B01">
                <w:rPr>
                  <w:rFonts w:asciiTheme="minorHAnsi" w:hAnsiTheme="minorHAnsi" w:cstheme="minorHAnsi"/>
                  <w:iCs/>
                  <w:lang w:val="es-MX"/>
                  <w:rPrChange w:id="586" w:author="Suemi Castillo" w:date="2021-05-06T02:30:00Z">
                    <w:rPr>
                      <w:rFonts w:asciiTheme="minorHAnsi" w:hAnsiTheme="minorHAnsi" w:cstheme="minorHAnsi"/>
                      <w:color w:val="8064A2" w:themeColor="accent4"/>
                      <w:lang w:val="es-MX"/>
                    </w:rPr>
                  </w:rPrChange>
                </w:rPr>
                <w:t>realiza la aplicación de las entrevistas con el instrumento ya revisado y se obtiene la información buscada p</w:t>
              </w:r>
            </w:ins>
            <w:ins w:id="587" w:author="Suemi Castillo" w:date="2021-05-06T02:03:00Z">
              <w:r w:rsidR="00E556EB" w:rsidRPr="00CD7B01">
                <w:rPr>
                  <w:rFonts w:asciiTheme="minorHAnsi" w:hAnsiTheme="minorHAnsi" w:cstheme="minorHAnsi"/>
                  <w:iCs/>
                  <w:lang w:val="es-MX"/>
                  <w:rPrChange w:id="588" w:author="Suemi Castillo" w:date="2021-05-06T02:30:00Z">
                    <w:rPr>
                      <w:rFonts w:asciiTheme="minorHAnsi" w:hAnsiTheme="minorHAnsi" w:cstheme="minorHAnsi"/>
                      <w:color w:val="8064A2" w:themeColor="accent4"/>
                      <w:lang w:val="es-MX"/>
                    </w:rPr>
                  </w:rPrChange>
                </w:rPr>
                <w:t xml:space="preserve">ara el acercamiento a pruebas de solución. </w:t>
              </w:r>
            </w:ins>
            <w:ins w:id="589" w:author="Suemi Castillo" w:date="2021-05-06T09:13:00Z">
              <w:r w:rsidR="003A4535" w:rsidRPr="00CD7B01" w:rsidDel="00E556EB">
                <w:rPr>
                  <w:rFonts w:asciiTheme="minorHAnsi" w:hAnsiTheme="minorHAnsi" w:cstheme="minorHAnsi"/>
                  <w:iCs/>
                  <w:lang w:val="es-MX"/>
                </w:rPr>
                <w:t xml:space="preserve"> </w:t>
              </w:r>
            </w:ins>
            <w:del w:id="590" w:author="Suemi Castillo" w:date="2021-05-06T02:03:00Z">
              <w:r w:rsidR="00BC3632" w:rsidRPr="00CD7B01" w:rsidDel="00E556EB">
                <w:rPr>
                  <w:rFonts w:asciiTheme="minorHAnsi" w:hAnsiTheme="minorHAnsi" w:cstheme="minorHAnsi"/>
                  <w:iCs/>
                  <w:lang w:val="es-MX"/>
                  <w:rPrChange w:id="591" w:author="Suemi Castillo" w:date="2021-05-06T02:30:00Z">
                    <w:rPr>
                      <w:rFonts w:asciiTheme="minorHAnsi" w:hAnsiTheme="minorHAnsi" w:cstheme="minorHAnsi"/>
                      <w:color w:val="8064A2" w:themeColor="accent4"/>
                      <w:lang w:val="es-MX"/>
                    </w:rPr>
                  </w:rPrChange>
                </w:rPr>
                <w:delText xml:space="preserve">[Fuentes de información que requieren consultar para obtener los requerimientos del </w:delText>
              </w:r>
              <w:r w:rsidR="000856A8" w:rsidRPr="00CD7B01" w:rsidDel="00E556EB">
                <w:rPr>
                  <w:rFonts w:asciiTheme="minorHAnsi" w:hAnsiTheme="minorHAnsi" w:cstheme="minorHAnsi"/>
                  <w:iCs/>
                  <w:lang w:val="es-MX"/>
                  <w:rPrChange w:id="592" w:author="Suemi Castillo" w:date="2021-05-06T02:30:00Z">
                    <w:rPr>
                      <w:rFonts w:asciiTheme="minorHAnsi" w:hAnsiTheme="minorHAnsi" w:cstheme="minorHAnsi"/>
                      <w:color w:val="8064A2" w:themeColor="accent4"/>
                      <w:lang w:val="es-MX"/>
                    </w:rPr>
                  </w:rPrChange>
                </w:rPr>
                <w:delText>producto.</w:delText>
              </w:r>
              <w:r w:rsidR="00BC3632" w:rsidRPr="00CD7B01" w:rsidDel="00E556EB">
                <w:rPr>
                  <w:rFonts w:asciiTheme="minorHAnsi" w:hAnsiTheme="minorHAnsi" w:cstheme="minorHAnsi"/>
                  <w:iCs/>
                  <w:lang w:val="es-MX"/>
                  <w:rPrChange w:id="593" w:author="Suemi Castillo" w:date="2021-05-06T02:30:00Z">
                    <w:rPr>
                      <w:rFonts w:asciiTheme="minorHAnsi" w:hAnsiTheme="minorHAnsi" w:cstheme="minorHAnsi"/>
                      <w:color w:val="8064A2" w:themeColor="accent4"/>
                      <w:lang w:val="es-MX"/>
                    </w:rPr>
                  </w:rPrChange>
                </w:rPr>
                <w:delText>]</w:delText>
              </w:r>
            </w:del>
          </w:p>
        </w:tc>
      </w:tr>
      <w:tr w:rsidR="002570B8" w:rsidRPr="008E4A20" w14:paraId="5BC3056F" w14:textId="77777777" w:rsidTr="00760E14">
        <w:trPr>
          <w:trHeight w:val="1253"/>
        </w:trPr>
        <w:tc>
          <w:tcPr>
            <w:tcW w:w="1915" w:type="dxa"/>
          </w:tcPr>
          <w:p w14:paraId="7AF5B829" w14:textId="77777777" w:rsidR="002570B8" w:rsidRPr="005872EC" w:rsidRDefault="002570B8" w:rsidP="001F529C">
            <w:pPr>
              <w:pStyle w:val="tableleft"/>
              <w:rPr>
                <w:rFonts w:asciiTheme="minorHAnsi" w:hAnsiTheme="minorHAnsi" w:cstheme="minorHAnsi"/>
                <w:lang w:val="es-MX"/>
              </w:rPr>
            </w:pPr>
            <w:r w:rsidRPr="005872EC">
              <w:rPr>
                <w:rFonts w:asciiTheme="minorHAnsi" w:hAnsiTheme="minorHAnsi" w:cstheme="minorHAnsi"/>
                <w:lang w:val="es-MX"/>
              </w:rPr>
              <w:lastRenderedPageBreak/>
              <w:t>Plan de actividades</w:t>
            </w:r>
          </w:p>
        </w:tc>
        <w:tc>
          <w:tcPr>
            <w:tcW w:w="7661" w:type="dxa"/>
            <w:tcBorders>
              <w:top w:val="single" w:sz="8" w:space="0" w:color="auto"/>
              <w:bottom w:val="single" w:sz="8" w:space="0" w:color="auto"/>
            </w:tcBorders>
          </w:tcPr>
          <w:p w14:paraId="3FA6FB00" w14:textId="77777777" w:rsidR="002570B8" w:rsidRPr="005872EC" w:rsidDel="00AE2041" w:rsidRDefault="002570B8" w:rsidP="00530917">
            <w:pPr>
              <w:rPr>
                <w:del w:id="594" w:author="Suemi Castillo" w:date="2021-05-06T02:25:00Z"/>
                <w:rFonts w:asciiTheme="minorHAnsi" w:hAnsiTheme="minorHAnsi" w:cstheme="minorHAnsi"/>
                <w:i/>
                <w:lang w:val="es-MX"/>
              </w:rPr>
            </w:pPr>
            <w:r w:rsidRPr="005872EC">
              <w:rPr>
                <w:rFonts w:asciiTheme="minorHAnsi" w:hAnsiTheme="minorHAnsi" w:cstheme="minorHAnsi"/>
                <w:i/>
                <w:lang w:val="es-MX"/>
              </w:rPr>
              <w:t>Anexo.</w:t>
            </w:r>
          </w:p>
          <w:p w14:paraId="03F7FD74" w14:textId="316F7AD2" w:rsidR="002570B8" w:rsidRPr="005872EC" w:rsidRDefault="002570B8" w:rsidP="00530917">
            <w:pPr>
              <w:rPr>
                <w:rFonts w:asciiTheme="minorHAnsi" w:hAnsiTheme="minorHAnsi" w:cstheme="minorHAnsi"/>
                <w:lang w:val="es-MX"/>
              </w:rPr>
            </w:pPr>
            <w:del w:id="595" w:author="Suemi Castillo" w:date="2021-05-06T02:25:00Z">
              <w:r w:rsidRPr="005872EC" w:rsidDel="00AE2041">
                <w:rPr>
                  <w:rFonts w:asciiTheme="minorHAnsi" w:hAnsiTheme="minorHAnsi" w:cstheme="minorHAnsi"/>
                  <w:color w:val="8064A2" w:themeColor="accent4"/>
                  <w:lang w:val="es-MX"/>
                </w:rPr>
                <w:delText>[</w:delText>
              </w:r>
              <w:r w:rsidR="000856A8" w:rsidRPr="005872EC" w:rsidDel="00AE2041">
                <w:rPr>
                  <w:rFonts w:asciiTheme="minorHAnsi" w:hAnsiTheme="minorHAnsi" w:cstheme="minorHAnsi"/>
                  <w:color w:val="8064A2" w:themeColor="accent4"/>
                  <w:lang w:val="es-MX"/>
                </w:rPr>
                <w:delText>Incluir el calendario de actividades en un documento anexo.</w:delText>
              </w:r>
              <w:r w:rsidRPr="005872EC" w:rsidDel="00AE2041">
                <w:rPr>
                  <w:rFonts w:asciiTheme="minorHAnsi" w:hAnsiTheme="minorHAnsi" w:cstheme="minorHAnsi"/>
                  <w:color w:val="8064A2" w:themeColor="accent4"/>
                  <w:lang w:val="es-MX"/>
                </w:rPr>
                <w:delText>]</w:delText>
              </w:r>
            </w:del>
          </w:p>
        </w:tc>
      </w:tr>
    </w:tbl>
    <w:p w14:paraId="63B4594D" w14:textId="77777777" w:rsidR="00C82D0E" w:rsidRPr="005872EC" w:rsidRDefault="00187E0D" w:rsidP="00187E0D">
      <w:pPr>
        <w:pStyle w:val="Ttulo1"/>
        <w:rPr>
          <w:lang w:val="es-MX"/>
        </w:rPr>
      </w:pPr>
      <w:bookmarkStart w:id="596" w:name="_Toc290629432"/>
      <w:r w:rsidRPr="005872EC">
        <w:rPr>
          <w:lang w:val="es-MX"/>
        </w:rPr>
        <w:t>Conclusiones</w:t>
      </w:r>
      <w:bookmarkEnd w:id="596"/>
    </w:p>
    <w:p w14:paraId="18D2C0FB" w14:textId="2033C99F" w:rsidR="00180B2C" w:rsidRPr="007D42D6" w:rsidRDefault="009D482F">
      <w:pPr>
        <w:rPr>
          <w:rFonts w:asciiTheme="minorHAnsi" w:hAnsiTheme="minorHAnsi" w:cstheme="minorHAnsi"/>
          <w:iCs/>
          <w:lang w:val="es-MX"/>
          <w:rPrChange w:id="597" w:author="Suemi Castillo" w:date="2021-05-06T02:47:00Z">
            <w:rPr>
              <w:rFonts w:asciiTheme="minorHAnsi" w:hAnsiTheme="minorHAnsi" w:cstheme="minorHAnsi"/>
              <w:color w:val="8064A2" w:themeColor="accent4"/>
              <w:lang w:val="es-MX"/>
            </w:rPr>
          </w:rPrChange>
        </w:rPr>
        <w:pPrChange w:id="598" w:author="Suemi Castillo" w:date="2021-05-06T02:47:00Z">
          <w:pPr>
            <w:jc w:val="both"/>
          </w:pPr>
        </w:pPrChange>
      </w:pPr>
      <w:del w:id="599" w:author="Suemi Castillo" w:date="2021-05-06T02:40:00Z">
        <w:r w:rsidRPr="007D42D6" w:rsidDel="008E2E1A">
          <w:rPr>
            <w:rFonts w:asciiTheme="minorHAnsi" w:hAnsiTheme="minorHAnsi" w:cstheme="minorHAnsi"/>
            <w:iCs/>
            <w:lang w:val="es-MX"/>
            <w:rPrChange w:id="600" w:author="Suemi Castillo" w:date="2021-05-06T02:47:00Z">
              <w:rPr>
                <w:rFonts w:asciiTheme="minorHAnsi" w:hAnsiTheme="minorHAnsi" w:cstheme="minorHAnsi"/>
                <w:color w:val="8064A2" w:themeColor="accent4"/>
                <w:lang w:val="es-MX"/>
              </w:rPr>
            </w:rPrChange>
          </w:rPr>
          <w:delText>[Conclusiones acerca del pro</w:delText>
        </w:r>
        <w:r w:rsidR="00D43AC4" w:rsidRPr="007D42D6" w:rsidDel="008E2E1A">
          <w:rPr>
            <w:rFonts w:asciiTheme="minorHAnsi" w:hAnsiTheme="minorHAnsi" w:cstheme="minorHAnsi"/>
            <w:iCs/>
            <w:lang w:val="es-MX"/>
            <w:rPrChange w:id="601" w:author="Suemi Castillo" w:date="2021-05-06T02:47:00Z">
              <w:rPr>
                <w:rFonts w:asciiTheme="minorHAnsi" w:hAnsiTheme="minorHAnsi" w:cstheme="minorHAnsi"/>
                <w:color w:val="8064A2" w:themeColor="accent4"/>
                <w:lang w:val="es-MX"/>
              </w:rPr>
            </w:rPrChange>
          </w:rPr>
          <w:delText>yecto, recursos, tiempo, costos y cuestiones abiertas.</w:delText>
        </w:r>
        <w:r w:rsidRPr="007D42D6" w:rsidDel="008E2E1A">
          <w:rPr>
            <w:rFonts w:asciiTheme="minorHAnsi" w:hAnsiTheme="minorHAnsi" w:cstheme="minorHAnsi"/>
            <w:iCs/>
            <w:lang w:val="es-MX"/>
            <w:rPrChange w:id="602" w:author="Suemi Castillo" w:date="2021-05-06T02:47:00Z">
              <w:rPr>
                <w:rFonts w:asciiTheme="minorHAnsi" w:hAnsiTheme="minorHAnsi" w:cstheme="minorHAnsi"/>
                <w:color w:val="8064A2" w:themeColor="accent4"/>
                <w:lang w:val="es-MX"/>
              </w:rPr>
            </w:rPrChange>
          </w:rPr>
          <w:delText>]</w:delText>
        </w:r>
      </w:del>
      <w:ins w:id="603" w:author="Suemi Castillo" w:date="2021-05-06T02:40:00Z">
        <w:r w:rsidR="008E2E1A" w:rsidRPr="007D42D6">
          <w:rPr>
            <w:rFonts w:asciiTheme="minorHAnsi" w:hAnsiTheme="minorHAnsi" w:cstheme="minorHAnsi"/>
            <w:iCs/>
            <w:lang w:val="es-MX"/>
            <w:rPrChange w:id="604" w:author="Suemi Castillo" w:date="2021-05-06T02:47:00Z">
              <w:rPr>
                <w:rFonts w:asciiTheme="minorHAnsi" w:hAnsiTheme="minorHAnsi" w:cstheme="minorHAnsi"/>
                <w:color w:val="8064A2" w:themeColor="accent4"/>
                <w:lang w:val="es-MX"/>
              </w:rPr>
            </w:rPrChange>
          </w:rPr>
          <w:t>Lo que buscamos es brindar u</w:t>
        </w:r>
      </w:ins>
      <w:ins w:id="605" w:author="Suemi Castillo" w:date="2021-05-06T02:41:00Z">
        <w:r w:rsidR="008E2E1A" w:rsidRPr="007D42D6">
          <w:rPr>
            <w:rFonts w:asciiTheme="minorHAnsi" w:hAnsiTheme="minorHAnsi" w:cstheme="minorHAnsi"/>
            <w:iCs/>
            <w:lang w:val="es-MX"/>
            <w:rPrChange w:id="606" w:author="Suemi Castillo" w:date="2021-05-06T02:47:00Z">
              <w:rPr>
                <w:rFonts w:asciiTheme="minorHAnsi" w:hAnsiTheme="minorHAnsi" w:cstheme="minorHAnsi"/>
                <w:color w:val="8064A2" w:themeColor="accent4"/>
                <w:lang w:val="es-MX"/>
              </w:rPr>
            </w:rPrChange>
          </w:rPr>
          <w:t xml:space="preserve">na solución </w:t>
        </w:r>
        <w:r w:rsidR="002A2CED" w:rsidRPr="007D42D6">
          <w:rPr>
            <w:rFonts w:asciiTheme="minorHAnsi" w:hAnsiTheme="minorHAnsi" w:cstheme="minorHAnsi"/>
            <w:iCs/>
            <w:lang w:val="es-MX"/>
            <w:rPrChange w:id="607" w:author="Suemi Castillo" w:date="2021-05-06T02:47:00Z">
              <w:rPr>
                <w:rFonts w:asciiTheme="minorHAnsi" w:hAnsiTheme="minorHAnsi" w:cstheme="minorHAnsi"/>
                <w:color w:val="8064A2" w:themeColor="accent4"/>
                <w:lang w:val="es-MX"/>
              </w:rPr>
            </w:rPrChange>
          </w:rPr>
          <w:t>a la dificultad de difusión que existe para los trabajadores independientes, esto a través de una aplicación que permita</w:t>
        </w:r>
      </w:ins>
      <w:ins w:id="608" w:author="Suemi Castillo" w:date="2021-05-06T02:42:00Z">
        <w:r w:rsidR="005B1D9F" w:rsidRPr="007D42D6">
          <w:rPr>
            <w:rFonts w:asciiTheme="minorHAnsi" w:hAnsiTheme="minorHAnsi" w:cstheme="minorHAnsi"/>
            <w:iCs/>
            <w:lang w:val="es-MX"/>
            <w:rPrChange w:id="609" w:author="Suemi Castillo" w:date="2021-05-06T02:47:00Z">
              <w:rPr>
                <w:rFonts w:asciiTheme="minorHAnsi" w:hAnsiTheme="minorHAnsi" w:cstheme="minorHAnsi"/>
                <w:color w:val="8064A2" w:themeColor="accent4"/>
                <w:lang w:val="es-MX"/>
              </w:rPr>
            </w:rPrChange>
          </w:rPr>
          <w:t xml:space="preserve"> a los usuarios prestadores de servicios difundir sus trabajos, ser ubicados fácilmente por usuarios que requieran estos servici</w:t>
        </w:r>
      </w:ins>
      <w:ins w:id="610" w:author="Suemi Castillo" w:date="2021-05-06T02:43:00Z">
        <w:r w:rsidR="005B1D9F" w:rsidRPr="007D42D6">
          <w:rPr>
            <w:rFonts w:asciiTheme="minorHAnsi" w:hAnsiTheme="minorHAnsi" w:cstheme="minorHAnsi"/>
            <w:iCs/>
            <w:lang w:val="es-MX"/>
            <w:rPrChange w:id="611" w:author="Suemi Castillo" w:date="2021-05-06T02:47:00Z">
              <w:rPr>
                <w:rFonts w:asciiTheme="minorHAnsi" w:hAnsiTheme="minorHAnsi" w:cstheme="minorHAnsi"/>
                <w:color w:val="8064A2" w:themeColor="accent4"/>
                <w:lang w:val="es-MX"/>
              </w:rPr>
            </w:rPrChange>
          </w:rPr>
          <w:t xml:space="preserve">os, así como se </w:t>
        </w:r>
      </w:ins>
      <w:ins w:id="612" w:author="Suemi Castillo" w:date="2021-05-06T02:42:00Z">
        <w:r w:rsidR="005B1D9F" w:rsidRPr="007D42D6">
          <w:rPr>
            <w:rFonts w:asciiTheme="minorHAnsi" w:hAnsiTheme="minorHAnsi" w:cstheme="minorHAnsi"/>
            <w:iCs/>
            <w:lang w:val="es-MX"/>
            <w:rPrChange w:id="613" w:author="Suemi Castillo" w:date="2021-05-06T02:47:00Z">
              <w:rPr>
                <w:rFonts w:asciiTheme="minorHAnsi" w:hAnsiTheme="minorHAnsi" w:cstheme="minorHAnsi"/>
                <w:color w:val="8064A2" w:themeColor="accent4"/>
                <w:lang w:val="es-MX"/>
              </w:rPr>
            </w:rPrChange>
          </w:rPr>
          <w:t>calificados p</w:t>
        </w:r>
      </w:ins>
      <w:ins w:id="614" w:author="Suemi Castillo" w:date="2021-05-06T02:43:00Z">
        <w:r w:rsidR="005B1D9F" w:rsidRPr="007D42D6">
          <w:rPr>
            <w:rFonts w:asciiTheme="minorHAnsi" w:hAnsiTheme="minorHAnsi" w:cstheme="minorHAnsi"/>
            <w:iCs/>
            <w:lang w:val="es-MX"/>
            <w:rPrChange w:id="615" w:author="Suemi Castillo" w:date="2021-05-06T02:47:00Z">
              <w:rPr>
                <w:rFonts w:asciiTheme="minorHAnsi" w:hAnsiTheme="minorHAnsi" w:cstheme="minorHAnsi"/>
                <w:color w:val="8064A2" w:themeColor="accent4"/>
                <w:lang w:val="es-MX"/>
              </w:rPr>
            </w:rPrChange>
          </w:rPr>
          <w:t xml:space="preserve">or estos mismos, </w:t>
        </w:r>
        <w:r w:rsidR="00BA7877" w:rsidRPr="007D42D6">
          <w:rPr>
            <w:rFonts w:asciiTheme="minorHAnsi" w:hAnsiTheme="minorHAnsi" w:cstheme="minorHAnsi"/>
            <w:iCs/>
            <w:lang w:val="es-MX"/>
            <w:rPrChange w:id="616" w:author="Suemi Castillo" w:date="2021-05-06T02:47:00Z">
              <w:rPr>
                <w:rFonts w:asciiTheme="minorHAnsi" w:hAnsiTheme="minorHAnsi" w:cstheme="minorHAnsi"/>
                <w:color w:val="8064A2" w:themeColor="accent4"/>
                <w:lang w:val="es-MX"/>
              </w:rPr>
            </w:rPrChange>
          </w:rPr>
          <w:t>ayudando así a dar promoción al respecto de la calidad del trabajo de estas personas</w:t>
        </w:r>
      </w:ins>
      <w:ins w:id="617" w:author="Suemi Castillo" w:date="2021-05-06T02:44:00Z">
        <w:r w:rsidR="00BA7877" w:rsidRPr="007D42D6">
          <w:rPr>
            <w:rFonts w:asciiTheme="minorHAnsi" w:hAnsiTheme="minorHAnsi" w:cstheme="minorHAnsi"/>
            <w:iCs/>
            <w:lang w:val="es-MX"/>
            <w:rPrChange w:id="618" w:author="Suemi Castillo" w:date="2021-05-06T02:47:00Z">
              <w:rPr>
                <w:rFonts w:asciiTheme="minorHAnsi" w:hAnsiTheme="minorHAnsi" w:cstheme="minorHAnsi"/>
                <w:color w:val="8064A2" w:themeColor="accent4"/>
                <w:lang w:val="es-MX"/>
              </w:rPr>
            </w:rPrChange>
          </w:rPr>
          <w:t>, y facilitando el contacto de</w:t>
        </w:r>
        <w:r w:rsidR="007E12F4" w:rsidRPr="007D42D6">
          <w:rPr>
            <w:rFonts w:asciiTheme="minorHAnsi" w:hAnsiTheme="minorHAnsi" w:cstheme="minorHAnsi"/>
            <w:iCs/>
            <w:lang w:val="es-MX"/>
            <w:rPrChange w:id="619" w:author="Suemi Castillo" w:date="2021-05-06T02:47:00Z">
              <w:rPr>
                <w:rFonts w:asciiTheme="minorHAnsi" w:hAnsiTheme="minorHAnsi" w:cstheme="minorHAnsi"/>
                <w:color w:val="8064A2" w:themeColor="accent4"/>
                <w:lang w:val="es-MX"/>
              </w:rPr>
            </w:rPrChange>
          </w:rPr>
          <w:t xml:space="preserve"> los trabajadores con su público objetivo, expandiendo también de esta manera </w:t>
        </w:r>
        <w:r w:rsidR="005C045B" w:rsidRPr="007D42D6">
          <w:rPr>
            <w:rFonts w:asciiTheme="minorHAnsi" w:hAnsiTheme="minorHAnsi" w:cstheme="minorHAnsi"/>
            <w:iCs/>
            <w:lang w:val="es-MX"/>
            <w:rPrChange w:id="620" w:author="Suemi Castillo" w:date="2021-05-06T02:47:00Z">
              <w:rPr>
                <w:rFonts w:asciiTheme="minorHAnsi" w:hAnsiTheme="minorHAnsi" w:cstheme="minorHAnsi"/>
                <w:color w:val="8064A2" w:themeColor="accent4"/>
                <w:lang w:val="es-MX"/>
              </w:rPr>
            </w:rPrChange>
          </w:rPr>
          <w:t xml:space="preserve">el alcance </w:t>
        </w:r>
      </w:ins>
      <w:ins w:id="621" w:author="Suemi Castillo" w:date="2021-05-06T02:46:00Z">
        <w:r w:rsidR="003A1AF4" w:rsidRPr="007D42D6">
          <w:rPr>
            <w:rFonts w:asciiTheme="minorHAnsi" w:hAnsiTheme="minorHAnsi" w:cstheme="minorHAnsi"/>
            <w:iCs/>
            <w:lang w:val="es-MX"/>
            <w:rPrChange w:id="622" w:author="Suemi Castillo" w:date="2021-05-06T02:47:00Z">
              <w:rPr>
                <w:rFonts w:asciiTheme="minorHAnsi" w:hAnsiTheme="minorHAnsi" w:cstheme="minorHAnsi"/>
                <w:color w:val="8064A2" w:themeColor="accent4"/>
                <w:lang w:val="es-MX"/>
              </w:rPr>
            </w:rPrChange>
          </w:rPr>
          <w:t>usual de su</w:t>
        </w:r>
        <w:r w:rsidR="005E6F7A" w:rsidRPr="007D42D6">
          <w:rPr>
            <w:rFonts w:asciiTheme="minorHAnsi" w:hAnsiTheme="minorHAnsi" w:cstheme="minorHAnsi"/>
            <w:iCs/>
            <w:lang w:val="es-MX"/>
            <w:rPrChange w:id="623" w:author="Suemi Castillo" w:date="2021-05-06T02:47:00Z">
              <w:rPr>
                <w:rFonts w:asciiTheme="minorHAnsi" w:hAnsiTheme="minorHAnsi" w:cstheme="minorHAnsi"/>
                <w:color w:val="8064A2" w:themeColor="accent4"/>
                <w:lang w:val="es-MX"/>
              </w:rPr>
            </w:rPrChange>
          </w:rPr>
          <w:t xml:space="preserve"> información de contacto, horarios de disponibilidad y en general, ampliando sus oportunidades laborales </w:t>
        </w:r>
      </w:ins>
      <w:ins w:id="624" w:author="Suemi Castillo" w:date="2021-05-06T02:47:00Z">
        <w:r w:rsidR="007D42D6" w:rsidRPr="007D42D6">
          <w:rPr>
            <w:rFonts w:asciiTheme="minorHAnsi" w:hAnsiTheme="minorHAnsi" w:cstheme="minorHAnsi"/>
            <w:iCs/>
            <w:lang w:val="es-MX"/>
            <w:rPrChange w:id="625" w:author="Suemi Castillo" w:date="2021-05-06T02:47:00Z">
              <w:rPr>
                <w:rFonts w:asciiTheme="minorHAnsi" w:hAnsiTheme="minorHAnsi" w:cstheme="minorHAnsi"/>
                <w:color w:val="8064A2" w:themeColor="accent4"/>
                <w:lang w:val="es-MX"/>
              </w:rPr>
            </w:rPrChange>
          </w:rPr>
          <w:t>al darlos a conocer de esta manera.</w:t>
        </w:r>
      </w:ins>
    </w:p>
    <w:sectPr w:rsidR="00180B2C" w:rsidRPr="007D42D6"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5A61" w14:textId="77777777" w:rsidR="00D1261A" w:rsidRDefault="00D1261A" w:rsidP="00366E4D">
      <w:pPr>
        <w:spacing w:before="0" w:after="0" w:line="240" w:lineRule="auto"/>
      </w:pPr>
      <w:r>
        <w:separator/>
      </w:r>
    </w:p>
  </w:endnote>
  <w:endnote w:type="continuationSeparator" w:id="0">
    <w:p w14:paraId="1DDEB54D" w14:textId="77777777" w:rsidR="00D1261A" w:rsidRDefault="00D1261A"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75CA30EE"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68C40D40"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7E8C4C1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674FE2F3"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B718" w14:textId="77777777" w:rsidR="00D1261A" w:rsidRDefault="00D1261A" w:rsidP="00366E4D">
      <w:pPr>
        <w:spacing w:before="0" w:after="0" w:line="240" w:lineRule="auto"/>
      </w:pPr>
      <w:r>
        <w:separator/>
      </w:r>
    </w:p>
  </w:footnote>
  <w:footnote w:type="continuationSeparator" w:id="0">
    <w:p w14:paraId="1067568E" w14:textId="77777777" w:rsidR="00D1261A" w:rsidRDefault="00D1261A"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2B11" w14:textId="77777777" w:rsidR="006E7843" w:rsidRDefault="00366E4D">
    <w:pPr>
      <w:pStyle w:val="Encabezado"/>
    </w:pPr>
    <w:r>
      <w:rPr>
        <w:noProof/>
        <w:lang w:val="es-MX" w:eastAsia="es-MX"/>
      </w:rPr>
      <mc:AlternateContent>
        <mc:Choice Requires="wps">
          <w:drawing>
            <wp:anchor distT="0" distB="0" distL="114300" distR="114300" simplePos="0" relativeHeight="251660288" behindDoc="0" locked="0" layoutInCell="1" allowOverlap="1" wp14:anchorId="08C25047" wp14:editId="218E69E5">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60180B0"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2B2E6E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4504B30" w14:textId="49D4C178" w:rsidR="006E7843" w:rsidRPr="00366E4D" w:rsidRDefault="00821E01" w:rsidP="005F1234">
                          <w:pPr>
                            <w:rPr>
                              <w:rFonts w:ascii="Arial" w:hAnsi="Arial"/>
                              <w:sz w:val="20"/>
                              <w:szCs w:val="20"/>
                              <w:lang w:val="es-MX"/>
                            </w:rPr>
                          </w:pPr>
                          <w:r w:rsidRPr="00366E4D">
                            <w:rPr>
                              <w:b/>
                              <w:sz w:val="20"/>
                              <w:szCs w:val="20"/>
                              <w:lang w:val="es-ES"/>
                            </w:rPr>
                            <w:t xml:space="preserve">PROYECTO: </w:t>
                          </w:r>
                          <w:del w:id="16" w:author="Suemi Castillo" w:date="2021-04-28T17:28:00Z">
                            <w:r w:rsidR="009D482F" w:rsidRPr="003779FC" w:rsidDel="00486D32">
                              <w:rPr>
                                <w:b/>
                                <w:color w:val="8064A2" w:themeColor="accent4"/>
                                <w:sz w:val="20"/>
                                <w:szCs w:val="20"/>
                                <w:lang w:val="es-ES"/>
                              </w:rPr>
                              <w:delText>[nombre proyecto]</w:delText>
                            </w:r>
                          </w:del>
                          <w:ins w:id="17" w:author="Suemi Castillo" w:date="2021-04-28T17:28:00Z">
                            <w:r w:rsidR="00486D32">
                              <w:rPr>
                                <w:b/>
                                <w:color w:val="8064A2" w:themeColor="accent4"/>
                                <w:sz w:val="20"/>
                                <w:szCs w:val="20"/>
                                <w:lang w:val="es-ES"/>
                              </w:rPr>
                              <w:t>Impulso al trabajo independiente</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25047"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" strokeweight="3pt">
              <v:stroke linestyle="thinThick"/>
              <v:textbox>
                <w:txbxContent>
                  <w:p w14:paraId="760180B0"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2B2E6E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4504B30" w14:textId="49D4C178" w:rsidR="006E7843" w:rsidRPr="00366E4D" w:rsidRDefault="00821E01" w:rsidP="005F1234">
                    <w:pPr>
                      <w:rPr>
                        <w:rFonts w:ascii="Arial" w:hAnsi="Arial"/>
                        <w:sz w:val="20"/>
                        <w:szCs w:val="20"/>
                        <w:lang w:val="es-MX"/>
                      </w:rPr>
                    </w:pPr>
                    <w:r w:rsidRPr="00366E4D">
                      <w:rPr>
                        <w:b/>
                        <w:sz w:val="20"/>
                        <w:szCs w:val="20"/>
                        <w:lang w:val="es-ES"/>
                      </w:rPr>
                      <w:t xml:space="preserve">PROYECTO: </w:t>
                    </w:r>
                    <w:del w:id="18" w:author="Suemi Castillo" w:date="2021-04-28T17:28:00Z">
                      <w:r w:rsidR="009D482F" w:rsidRPr="003779FC" w:rsidDel="00486D32">
                        <w:rPr>
                          <w:b/>
                          <w:color w:val="8064A2" w:themeColor="accent4"/>
                          <w:sz w:val="20"/>
                          <w:szCs w:val="20"/>
                          <w:lang w:val="es-ES"/>
                        </w:rPr>
                        <w:delText>[nombre proyecto]</w:delText>
                      </w:r>
                    </w:del>
                    <w:ins w:id="19" w:author="Suemi Castillo" w:date="2021-04-28T17:28:00Z">
                      <w:r w:rsidR="00486D32">
                        <w:rPr>
                          <w:b/>
                          <w:color w:val="8064A2" w:themeColor="accent4"/>
                          <w:sz w:val="20"/>
                          <w:szCs w:val="20"/>
                          <w:lang w:val="es-ES"/>
                        </w:rPr>
                        <w:t>Impulso al trabajo independiente</w:t>
                      </w:r>
                    </w:ins>
                  </w:p>
                </w:txbxContent>
              </v:textbox>
            </v:shape>
          </w:pict>
        </mc:Fallback>
      </mc:AlternateContent>
    </w:r>
    <w:r>
      <w:rPr>
        <w:noProof/>
        <w:lang w:val="es-MX" w:eastAsia="es-MX"/>
      </w:rPr>
      <w:drawing>
        <wp:anchor distT="0" distB="0" distL="114300" distR="114300" simplePos="0" relativeHeight="251659264" behindDoc="1" locked="0" layoutInCell="1" allowOverlap="1" wp14:anchorId="6F814634" wp14:editId="4D6F298B">
          <wp:simplePos x="0" y="0"/>
          <wp:positionH relativeFrom="column">
            <wp:posOffset>-489585</wp:posOffset>
          </wp:positionH>
          <wp:positionV relativeFrom="paragraph">
            <wp:posOffset>-382905</wp:posOffset>
          </wp:positionV>
          <wp:extent cx="1619250" cy="1204595"/>
          <wp:effectExtent l="0" t="0" r="0" b="0"/>
          <wp:wrapNone/>
          <wp:docPr id="3"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3C99AA44" wp14:editId="6E25B456">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178E5872" w14:textId="19881E4F"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20" w:author="Suemi Castillo" w:date="2021-04-28T16:59:00Z">
                            <w:r w:rsidR="009D482F" w:rsidRPr="00D43AC4" w:rsidDel="00291D0E">
                              <w:rPr>
                                <w:rFonts w:ascii="Arial" w:hAnsi="Arial" w:cs="Arial"/>
                                <w:b/>
                                <w:color w:val="8064A2" w:themeColor="accent4"/>
                                <w:sz w:val="20"/>
                                <w:szCs w:val="20"/>
                                <w:lang w:val="es-MX"/>
                              </w:rPr>
                              <w:delText>[fecha de rev]</w:delText>
                            </w:r>
                          </w:del>
                          <w:ins w:id="21" w:author="Suemi Castillo" w:date="2021-04-28T16:59:00Z">
                            <w:r w:rsidR="00291D0E">
                              <w:rPr>
                                <w:rFonts w:ascii="Arial" w:hAnsi="Arial" w:cs="Arial"/>
                                <w:b/>
                                <w:color w:val="8064A2" w:themeColor="accent4"/>
                                <w:sz w:val="20"/>
                                <w:szCs w:val="20"/>
                                <w:lang w:val="es-MX"/>
                              </w:rPr>
                              <w:t>04/05/2021</w:t>
                            </w:r>
                          </w:ins>
                        </w:p>
                        <w:p w14:paraId="4AE3CF80"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9AA44" id="Text Box 50" o:spid="_x0000_s1027"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" strokeweight="3pt">
              <v:stroke linestyle="thinThick"/>
              <v:textbox>
                <w:txbxContent>
                  <w:p w14:paraId="178E5872" w14:textId="19881E4F"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22" w:author="Suemi Castillo" w:date="2021-04-28T16:59:00Z">
                      <w:r w:rsidR="009D482F" w:rsidRPr="00D43AC4" w:rsidDel="00291D0E">
                        <w:rPr>
                          <w:rFonts w:ascii="Arial" w:hAnsi="Arial" w:cs="Arial"/>
                          <w:b/>
                          <w:color w:val="8064A2" w:themeColor="accent4"/>
                          <w:sz w:val="20"/>
                          <w:szCs w:val="20"/>
                          <w:lang w:val="es-MX"/>
                        </w:rPr>
                        <w:delText>[fecha de rev]</w:delText>
                      </w:r>
                    </w:del>
                    <w:ins w:id="23" w:author="Suemi Castillo" w:date="2021-04-28T16:59:00Z">
                      <w:r w:rsidR="00291D0E">
                        <w:rPr>
                          <w:rFonts w:ascii="Arial" w:hAnsi="Arial" w:cs="Arial"/>
                          <w:b/>
                          <w:color w:val="8064A2" w:themeColor="accent4"/>
                          <w:sz w:val="20"/>
                          <w:szCs w:val="20"/>
                          <w:lang w:val="es-MX"/>
                        </w:rPr>
                        <w:t>04/05/2021</w:t>
                      </w:r>
                    </w:ins>
                  </w:p>
                  <w:p w14:paraId="4AE3CF80"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7844BF1" wp14:editId="69622A66">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5CDFC92" w14:textId="48A8586E"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24" w:author="Suemi Castillo" w:date="2021-04-28T16:59:00Z">
                            <w:r w:rsidR="009D482F" w:rsidRPr="00D43AC4" w:rsidDel="00291D0E">
                              <w:rPr>
                                <w:rFonts w:ascii="Arial" w:hAnsi="Arial" w:cs="Arial"/>
                                <w:b/>
                                <w:color w:val="8064A2" w:themeColor="accent4"/>
                                <w:sz w:val="20"/>
                                <w:szCs w:val="20"/>
                              </w:rPr>
                              <w:delText>[número rev]</w:delText>
                            </w:r>
                          </w:del>
                          <w:ins w:id="25" w:author="Suemi Castillo" w:date="2021-04-28T16:59:00Z">
                            <w:r w:rsidR="00291D0E">
                              <w:rPr>
                                <w:rFonts w:ascii="Arial" w:hAnsi="Arial" w:cs="Arial"/>
                                <w:b/>
                                <w:color w:val="8064A2" w:themeColor="accent4"/>
                                <w:sz w:val="20"/>
                                <w:szCs w:val="20"/>
                              </w:rPr>
                              <w:t>1°</w:t>
                            </w:r>
                          </w:ins>
                        </w:p>
                        <w:p w14:paraId="6A5F3797"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44BF1"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n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Qcnw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G1KGGc5AgAAawQAAA4AAAAA&#10;AAAAAAAAAAAALgIAAGRycy9lMm9Eb2MueG1sUEsBAi0AFAAGAAgAAAAhAP4rqAjhAAAACQEAAA8A&#10;AAAAAAAAAAAAAAAAkwQAAGRycy9kb3ducmV2LnhtbFBLBQYAAAAABAAEAPMAAAChBQAAAAA=&#10;" strokeweight="3pt">
              <v:stroke linestyle="thinThick"/>
              <v:textbox>
                <w:txbxContent>
                  <w:p w14:paraId="25CDFC92" w14:textId="48A8586E"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26" w:author="Suemi Castillo" w:date="2021-04-28T16:59:00Z">
                      <w:r w:rsidR="009D482F" w:rsidRPr="00D43AC4" w:rsidDel="00291D0E">
                        <w:rPr>
                          <w:rFonts w:ascii="Arial" w:hAnsi="Arial" w:cs="Arial"/>
                          <w:b/>
                          <w:color w:val="8064A2" w:themeColor="accent4"/>
                          <w:sz w:val="20"/>
                          <w:szCs w:val="20"/>
                        </w:rPr>
                        <w:delText>[número rev]</w:delText>
                      </w:r>
                    </w:del>
                    <w:ins w:id="27" w:author="Suemi Castillo" w:date="2021-04-28T16:59:00Z">
                      <w:r w:rsidR="00291D0E">
                        <w:rPr>
                          <w:rFonts w:ascii="Arial" w:hAnsi="Arial" w:cs="Arial"/>
                          <w:b/>
                          <w:color w:val="8064A2" w:themeColor="accent4"/>
                          <w:sz w:val="20"/>
                          <w:szCs w:val="20"/>
                        </w:rPr>
                        <w:t>1°</w:t>
                      </w:r>
                    </w:ins>
                  </w:p>
                  <w:p w14:paraId="6A5F3797"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15"/>
  </w:num>
  <w:num w:numId="6">
    <w:abstractNumId w:val="16"/>
  </w:num>
  <w:num w:numId="7">
    <w:abstractNumId w:va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9"/>
  </w:num>
  <w:num w:numId="12">
    <w:abstractNumId w:val="12"/>
  </w:num>
  <w:num w:numId="13">
    <w:abstractNumId w:val="2"/>
  </w:num>
  <w:num w:numId="14">
    <w:abstractNumId w:val="7"/>
  </w:num>
  <w:num w:numId="15">
    <w:abstractNumId w:val="5"/>
  </w:num>
  <w:num w:numId="16">
    <w:abstractNumId w:val="4"/>
  </w:num>
  <w:num w:numId="17">
    <w:abstractNumId w:val="14"/>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emi Castillo">
    <w15:presenceInfo w15:providerId="None" w15:userId="Suemi Casti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52D90"/>
    <w:rsid w:val="0006179C"/>
    <w:rsid w:val="00085037"/>
    <w:rsid w:val="000856A8"/>
    <w:rsid w:val="000A0982"/>
    <w:rsid w:val="000B06D2"/>
    <w:rsid w:val="000B4660"/>
    <w:rsid w:val="000C583E"/>
    <w:rsid w:val="000D6AE9"/>
    <w:rsid w:val="000D7DED"/>
    <w:rsid w:val="000E22AE"/>
    <w:rsid w:val="000F3F3F"/>
    <w:rsid w:val="0010568E"/>
    <w:rsid w:val="001061E5"/>
    <w:rsid w:val="00106666"/>
    <w:rsid w:val="00120F89"/>
    <w:rsid w:val="001342BF"/>
    <w:rsid w:val="00134417"/>
    <w:rsid w:val="0013477E"/>
    <w:rsid w:val="001538A2"/>
    <w:rsid w:val="00163903"/>
    <w:rsid w:val="0016418E"/>
    <w:rsid w:val="001756F4"/>
    <w:rsid w:val="00180B2C"/>
    <w:rsid w:val="001878AC"/>
    <w:rsid w:val="00187E0D"/>
    <w:rsid w:val="00190A28"/>
    <w:rsid w:val="00194026"/>
    <w:rsid w:val="001B0A95"/>
    <w:rsid w:val="001D5047"/>
    <w:rsid w:val="001E367A"/>
    <w:rsid w:val="001E55CE"/>
    <w:rsid w:val="002145CA"/>
    <w:rsid w:val="0024041D"/>
    <w:rsid w:val="0025692C"/>
    <w:rsid w:val="002570B8"/>
    <w:rsid w:val="002708B1"/>
    <w:rsid w:val="00270DB2"/>
    <w:rsid w:val="0028720F"/>
    <w:rsid w:val="00291D0E"/>
    <w:rsid w:val="002A2CED"/>
    <w:rsid w:val="002C78D2"/>
    <w:rsid w:val="002F1C55"/>
    <w:rsid w:val="003060B7"/>
    <w:rsid w:val="003467E8"/>
    <w:rsid w:val="0036229D"/>
    <w:rsid w:val="00366E4D"/>
    <w:rsid w:val="003779FC"/>
    <w:rsid w:val="00381DD1"/>
    <w:rsid w:val="00385D2B"/>
    <w:rsid w:val="00386E95"/>
    <w:rsid w:val="003A01AD"/>
    <w:rsid w:val="003A1AF4"/>
    <w:rsid w:val="003A4535"/>
    <w:rsid w:val="004031AF"/>
    <w:rsid w:val="00405B0B"/>
    <w:rsid w:val="00406B4F"/>
    <w:rsid w:val="00424433"/>
    <w:rsid w:val="00435466"/>
    <w:rsid w:val="00435A92"/>
    <w:rsid w:val="00437072"/>
    <w:rsid w:val="00441C9D"/>
    <w:rsid w:val="004532B0"/>
    <w:rsid w:val="0046423E"/>
    <w:rsid w:val="00486D32"/>
    <w:rsid w:val="00495030"/>
    <w:rsid w:val="004952BB"/>
    <w:rsid w:val="004B57E3"/>
    <w:rsid w:val="004B6076"/>
    <w:rsid w:val="004C4F2A"/>
    <w:rsid w:val="00502A70"/>
    <w:rsid w:val="00524BFD"/>
    <w:rsid w:val="00530917"/>
    <w:rsid w:val="00550683"/>
    <w:rsid w:val="0056624F"/>
    <w:rsid w:val="0057650B"/>
    <w:rsid w:val="005872EC"/>
    <w:rsid w:val="00594389"/>
    <w:rsid w:val="005B1D9F"/>
    <w:rsid w:val="005C045B"/>
    <w:rsid w:val="005E6F7A"/>
    <w:rsid w:val="00630838"/>
    <w:rsid w:val="00665249"/>
    <w:rsid w:val="006668FE"/>
    <w:rsid w:val="00672836"/>
    <w:rsid w:val="006A0467"/>
    <w:rsid w:val="006A640B"/>
    <w:rsid w:val="006A7E95"/>
    <w:rsid w:val="006B0F42"/>
    <w:rsid w:val="006C0307"/>
    <w:rsid w:val="00700131"/>
    <w:rsid w:val="00705E61"/>
    <w:rsid w:val="00712DC9"/>
    <w:rsid w:val="00715426"/>
    <w:rsid w:val="007212DD"/>
    <w:rsid w:val="00726651"/>
    <w:rsid w:val="00745914"/>
    <w:rsid w:val="00747175"/>
    <w:rsid w:val="00751300"/>
    <w:rsid w:val="00760E14"/>
    <w:rsid w:val="007675B5"/>
    <w:rsid w:val="007719BD"/>
    <w:rsid w:val="007824C7"/>
    <w:rsid w:val="00783CFF"/>
    <w:rsid w:val="00795524"/>
    <w:rsid w:val="007A1B73"/>
    <w:rsid w:val="007B74FC"/>
    <w:rsid w:val="007D42D6"/>
    <w:rsid w:val="007E115F"/>
    <w:rsid w:val="007E12F4"/>
    <w:rsid w:val="007F5EF5"/>
    <w:rsid w:val="00803152"/>
    <w:rsid w:val="00810937"/>
    <w:rsid w:val="00821E01"/>
    <w:rsid w:val="00825EB8"/>
    <w:rsid w:val="00826118"/>
    <w:rsid w:val="0083381A"/>
    <w:rsid w:val="00851BE3"/>
    <w:rsid w:val="00873DB5"/>
    <w:rsid w:val="00890BFC"/>
    <w:rsid w:val="008A3463"/>
    <w:rsid w:val="008D372E"/>
    <w:rsid w:val="008D5F7E"/>
    <w:rsid w:val="008E2E1A"/>
    <w:rsid w:val="008E3D68"/>
    <w:rsid w:val="008E4A20"/>
    <w:rsid w:val="008E53D5"/>
    <w:rsid w:val="00904C2B"/>
    <w:rsid w:val="0090645F"/>
    <w:rsid w:val="009341AC"/>
    <w:rsid w:val="00962752"/>
    <w:rsid w:val="0098574D"/>
    <w:rsid w:val="00985829"/>
    <w:rsid w:val="009C266B"/>
    <w:rsid w:val="009C321A"/>
    <w:rsid w:val="009D03D9"/>
    <w:rsid w:val="009D482F"/>
    <w:rsid w:val="009F3F6F"/>
    <w:rsid w:val="00A02EB8"/>
    <w:rsid w:val="00A06A27"/>
    <w:rsid w:val="00A27F30"/>
    <w:rsid w:val="00A37A4E"/>
    <w:rsid w:val="00A53E6B"/>
    <w:rsid w:val="00A55B7F"/>
    <w:rsid w:val="00A564FE"/>
    <w:rsid w:val="00A66AEF"/>
    <w:rsid w:val="00AA2C6E"/>
    <w:rsid w:val="00AE2041"/>
    <w:rsid w:val="00AF02B1"/>
    <w:rsid w:val="00AF6E0A"/>
    <w:rsid w:val="00B1342C"/>
    <w:rsid w:val="00B161A7"/>
    <w:rsid w:val="00B25D3E"/>
    <w:rsid w:val="00B25E8F"/>
    <w:rsid w:val="00B77118"/>
    <w:rsid w:val="00B95DE5"/>
    <w:rsid w:val="00BA1F8D"/>
    <w:rsid w:val="00BA44FB"/>
    <w:rsid w:val="00BA7877"/>
    <w:rsid w:val="00BB4E9F"/>
    <w:rsid w:val="00BC3632"/>
    <w:rsid w:val="00BD0ADA"/>
    <w:rsid w:val="00BE42E6"/>
    <w:rsid w:val="00C00E53"/>
    <w:rsid w:val="00C03454"/>
    <w:rsid w:val="00C03CFD"/>
    <w:rsid w:val="00C258D7"/>
    <w:rsid w:val="00C44E19"/>
    <w:rsid w:val="00C45938"/>
    <w:rsid w:val="00C523CD"/>
    <w:rsid w:val="00C82D0E"/>
    <w:rsid w:val="00C869CE"/>
    <w:rsid w:val="00C9449A"/>
    <w:rsid w:val="00CC6EE0"/>
    <w:rsid w:val="00CD7B01"/>
    <w:rsid w:val="00CE3D6B"/>
    <w:rsid w:val="00CE7EF7"/>
    <w:rsid w:val="00CF5079"/>
    <w:rsid w:val="00D000CD"/>
    <w:rsid w:val="00D1261A"/>
    <w:rsid w:val="00D27726"/>
    <w:rsid w:val="00D34FAA"/>
    <w:rsid w:val="00D43AC4"/>
    <w:rsid w:val="00D803A7"/>
    <w:rsid w:val="00DA33F1"/>
    <w:rsid w:val="00DB6445"/>
    <w:rsid w:val="00DC2D4D"/>
    <w:rsid w:val="00DD1DE8"/>
    <w:rsid w:val="00E40DFE"/>
    <w:rsid w:val="00E43AE8"/>
    <w:rsid w:val="00E556EB"/>
    <w:rsid w:val="00E65411"/>
    <w:rsid w:val="00E7502A"/>
    <w:rsid w:val="00EA070F"/>
    <w:rsid w:val="00ED7A59"/>
    <w:rsid w:val="00F35A1A"/>
    <w:rsid w:val="00F82103"/>
    <w:rsid w:val="00FA38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6141D"/>
  <w15:docId w15:val="{E3A2A79A-65CA-4908-9D1F-27C48574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6</Pages>
  <Words>1334</Words>
  <Characters>7338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Suemi Castillo</cp:lastModifiedBy>
  <cp:revision>64</cp:revision>
  <cp:lastPrinted>2011-05-20T22:51:00Z</cp:lastPrinted>
  <dcterms:created xsi:type="dcterms:W3CDTF">2021-04-28T23:31:00Z</dcterms:created>
  <dcterms:modified xsi:type="dcterms:W3CDTF">2021-05-12T05:03:00Z</dcterms:modified>
</cp:coreProperties>
</file>